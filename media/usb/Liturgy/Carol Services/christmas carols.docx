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F99" w:rsidRPr="004621B9" w:rsidRDefault="00812620" w:rsidP="00D64F99">
      <w:pPr>
        <w:pStyle w:val="Index1"/>
      </w:pPr>
      <w:hyperlink w:anchor="AchildisborninBethlehem" w:history="1">
        <w:r w:rsidR="00D64F99" w:rsidRPr="004621B9">
          <w:rPr>
            <w:rStyle w:val="Hyperlink"/>
            <w:u w:val="none"/>
          </w:rPr>
          <w:t>A child is born in Bethlehem</w:t>
        </w:r>
      </w:hyperlink>
    </w:p>
    <w:p w:rsidR="00E05BA4" w:rsidRPr="004621B9" w:rsidRDefault="009D7C95" w:rsidP="00D64F99">
      <w:pPr>
        <w:pStyle w:val="Index1"/>
        <w:rPr>
          <w:rStyle w:val="FollowedHyperlink"/>
          <w:u w:val="none"/>
        </w:rPr>
      </w:pPr>
      <w:hyperlink w:anchor="Maythenight" w:history="1">
        <w:r w:rsidR="00E05BA4" w:rsidRPr="004621B9">
          <w:rPr>
            <w:rStyle w:val="Hyperlink"/>
            <w:rFonts w:asciiTheme="minorHAnsi" w:hAnsiTheme="minorHAnsi"/>
            <w:u w:val="none"/>
          </w:rPr>
          <w:t>A Christmas Gloria</w:t>
        </w:r>
      </w:hyperlink>
    </w:p>
    <w:p w:rsidR="00BB5690" w:rsidRPr="004621B9" w:rsidRDefault="009D7C95" w:rsidP="00D64F99">
      <w:pPr>
        <w:pStyle w:val="Index1"/>
        <w:rPr>
          <w:rStyle w:val="FollowedHyperlink"/>
          <w:u w:val="none"/>
        </w:rPr>
      </w:pPr>
      <w:hyperlink w:anchor="AGreatandMightyWonder" w:history="1">
        <w:r w:rsidR="00BB5690" w:rsidRPr="004621B9">
          <w:rPr>
            <w:rStyle w:val="FollowedHyperlink"/>
            <w:u w:val="none"/>
          </w:rPr>
          <w:t>A great and mighty wonder</w:t>
        </w:r>
      </w:hyperlink>
    </w:p>
    <w:p w:rsidR="000412CF" w:rsidRPr="004621B9" w:rsidRDefault="009D7C95" w:rsidP="00D64F99">
      <w:pPr>
        <w:pStyle w:val="Index1"/>
        <w:rPr>
          <w:rStyle w:val="FollowedHyperlink"/>
          <w:u w:val="none"/>
        </w:rPr>
      </w:pPr>
      <w:hyperlink w:anchor="Amaidenmosttender" w:history="1">
        <w:r w:rsidR="000412CF" w:rsidRPr="004621B9">
          <w:rPr>
            <w:rStyle w:val="FollowedHyperlink"/>
            <w:u w:val="none"/>
          </w:rPr>
          <w:t>A maiden most gentle</w:t>
        </w:r>
      </w:hyperlink>
    </w:p>
    <w:p w:rsidR="000412CF" w:rsidRPr="004621B9" w:rsidRDefault="009D7C95" w:rsidP="00D64F99">
      <w:pPr>
        <w:pStyle w:val="Index1"/>
        <w:rPr>
          <w:rStyle w:val="FollowedHyperlink"/>
          <w:u w:val="none"/>
        </w:rPr>
      </w:pPr>
      <w:hyperlink w:anchor="AmerryChristmas" w:history="1">
        <w:r w:rsidR="000412CF" w:rsidRPr="004621B9">
          <w:rPr>
            <w:rStyle w:val="FollowedHyperlink"/>
            <w:u w:val="none"/>
          </w:rPr>
          <w:t>A merry Christmas</w:t>
        </w:r>
      </w:hyperlink>
    </w:p>
    <w:p w:rsidR="000412CF" w:rsidRPr="004621B9" w:rsidRDefault="009D7C95" w:rsidP="00D64F99">
      <w:pPr>
        <w:pStyle w:val="Index1"/>
        <w:rPr>
          <w:rStyle w:val="FollowedHyperlink"/>
          <w:u w:val="none"/>
        </w:rPr>
      </w:pPr>
      <w:hyperlink w:anchor="APolishLullaby" w:history="1">
        <w:r w:rsidR="000412CF" w:rsidRPr="004621B9">
          <w:rPr>
            <w:rStyle w:val="FollowedHyperlink"/>
            <w:u w:val="none"/>
          </w:rPr>
          <w:t>A Polish Lullaby</w:t>
        </w:r>
      </w:hyperlink>
    </w:p>
    <w:p w:rsidR="00367294" w:rsidRPr="004621B9" w:rsidRDefault="009D7C95" w:rsidP="00367294">
      <w:pPr>
        <w:rPr>
          <w:ins w:id="0" w:author="Michael Raynor" w:date="2007-11-18T22:50:00Z"/>
        </w:rPr>
      </w:pPr>
      <w:hyperlink w:anchor="AVirginMostPure" w:history="1">
        <w:r w:rsidR="00367294" w:rsidRPr="004621B9">
          <w:rPr>
            <w:rStyle w:val="Hyperlink"/>
            <w:u w:val="none"/>
          </w:rPr>
          <w:t>A virgin most pure</w:t>
        </w:r>
      </w:hyperlink>
    </w:p>
    <w:p w:rsidR="000412CF" w:rsidRPr="00BD4DB5" w:rsidRDefault="00620835" w:rsidP="00D64F99">
      <w:pPr>
        <w:pStyle w:val="Index1"/>
        <w:numPr>
          <w:ins w:id="1" w:author="Michael Raynor" w:date="2007-11-18T22:50:00Z"/>
        </w:numPr>
        <w:rPr>
          <w:rStyle w:val="FollowedHyperlink"/>
          <w:u w:val="none"/>
        </w:rPr>
      </w:pPr>
      <w:ins w:id="2" w:author="Michael Raynor" w:date="2007-11-18T22:50:00Z">
        <w:r w:rsidRPr="00BD4DB5">
          <w:rPr>
            <w:rStyle w:val="FollowedHyperlink"/>
            <w:u w:val="none"/>
            <w:rPrChange w:id="3" w:author="Michael Raynor" w:date="2007-11-18T22:50:00Z">
              <w:rPr>
                <w:color w:val="0000FF"/>
                <w:u w:val="single"/>
              </w:rPr>
            </w:rPrChange>
          </w:rPr>
          <w:fldChar w:fldCharType="begin"/>
        </w:r>
        <w:r w:rsidR="00796B9B" w:rsidRPr="00BD4DB5">
          <w:rPr>
            <w:rStyle w:val="FollowedHyperlink"/>
            <w:u w:val="none"/>
          </w:rPr>
          <w:instrText xml:space="preserve"> HYPERLINK  \l "adamlayybounden" </w:instrText>
        </w:r>
        <w:r w:rsidRPr="00BD4DB5">
          <w:rPr>
            <w:rStyle w:val="FollowedHyperlink"/>
            <w:u w:val="none"/>
            <w:rPrChange w:id="4" w:author="Michael Raynor" w:date="2007-11-18T22:50:00Z">
              <w:rPr>
                <w:color w:val="0000FF"/>
                <w:u w:val="single"/>
              </w:rPr>
            </w:rPrChange>
          </w:rPr>
          <w:fldChar w:fldCharType="separate"/>
        </w:r>
        <w:r w:rsidR="00796B9B" w:rsidRPr="00BD4DB5">
          <w:rPr>
            <w:rStyle w:val="FollowedHyperlink"/>
            <w:u w:val="none"/>
          </w:rPr>
          <w:t>Adam lay y bounden</w:t>
        </w:r>
        <w:r w:rsidRPr="00BD4DB5">
          <w:rPr>
            <w:rStyle w:val="FollowedHyperlink"/>
            <w:u w:val="none"/>
            <w:rPrChange w:id="5" w:author="Michael Raynor" w:date="2007-11-18T22:50:00Z">
              <w:rPr>
                <w:color w:val="0000FF"/>
                <w:u w:val="single"/>
              </w:rPr>
            </w:rPrChange>
          </w:rPr>
          <w:fldChar w:fldCharType="end"/>
        </w:r>
      </w:ins>
    </w:p>
    <w:p w:rsidR="00A71785" w:rsidRPr="00BD4DB5" w:rsidRDefault="009D7C95" w:rsidP="00D64F99">
      <w:pPr>
        <w:pStyle w:val="Index1"/>
        <w:rPr>
          <w:rStyle w:val="FollowedHyperlink"/>
          <w:u w:val="none"/>
        </w:rPr>
      </w:pPr>
      <w:hyperlink w:anchor="Angelcarolwithinfantholy" w:history="1">
        <w:r w:rsidR="00A71785" w:rsidRPr="00BD4DB5">
          <w:rPr>
            <w:rStyle w:val="FollowedHyperlink"/>
            <w:u w:val="none"/>
          </w:rPr>
          <w:t>Angel carol with Infant Holy</w:t>
        </w:r>
      </w:hyperlink>
    </w:p>
    <w:p w:rsidR="000412CF" w:rsidRPr="00BD4DB5" w:rsidRDefault="009D7C95" w:rsidP="00D64F99">
      <w:pPr>
        <w:pStyle w:val="Index1"/>
        <w:rPr>
          <w:rStyle w:val="FollowedHyperlink"/>
          <w:u w:val="none"/>
        </w:rPr>
      </w:pPr>
      <w:hyperlink w:anchor="Angelscarol" w:history="1">
        <w:r w:rsidR="000412CF" w:rsidRPr="00BD4DB5">
          <w:rPr>
            <w:rStyle w:val="FollowedHyperlink"/>
            <w:u w:val="none"/>
          </w:rPr>
          <w:t>Angels’ carol</w:t>
        </w:r>
      </w:hyperlink>
    </w:p>
    <w:p w:rsidR="000412CF" w:rsidRDefault="009D7C95" w:rsidP="00D64F99">
      <w:pPr>
        <w:pStyle w:val="Index1"/>
        <w:rPr>
          <w:rStyle w:val="FollowedHyperlink"/>
          <w:u w:val="none"/>
        </w:rPr>
      </w:pPr>
      <w:hyperlink w:anchor="angelsfromtherealmsof" w:history="1">
        <w:r w:rsidR="000412CF" w:rsidRPr="00BD4DB5">
          <w:rPr>
            <w:rStyle w:val="FollowedHyperlink"/>
            <w:u w:val="none"/>
          </w:rPr>
          <w:t>Angels from the</w:t>
        </w:r>
        <w:r w:rsidR="000412CF" w:rsidRPr="00BD4DB5">
          <w:rPr>
            <w:rStyle w:val="FollowedHyperlink"/>
            <w:u w:val="none"/>
          </w:rPr>
          <w:t xml:space="preserve"> </w:t>
        </w:r>
        <w:r w:rsidR="000412CF" w:rsidRPr="00BD4DB5">
          <w:rPr>
            <w:rStyle w:val="FollowedHyperlink"/>
            <w:u w:val="none"/>
          </w:rPr>
          <w:t>realms of glory</w:t>
        </w:r>
      </w:hyperlink>
    </w:p>
    <w:p w:rsidR="004621B9" w:rsidRPr="004621B9" w:rsidRDefault="004621B9" w:rsidP="004621B9">
      <w:pPr>
        <w:pStyle w:val="Index1"/>
        <w:rPr>
          <w:rStyle w:val="FollowedHyperlink"/>
          <w:u w:val="none"/>
        </w:rPr>
      </w:pPr>
      <w:hyperlink w:anchor="Angelswehaveheard" w:history="1">
        <w:r w:rsidRPr="004621B9">
          <w:rPr>
            <w:rStyle w:val="FollowedHyperlink"/>
            <w:u w:val="none"/>
          </w:rPr>
          <w:t>Angels we h</w:t>
        </w:r>
        <w:r w:rsidRPr="004621B9">
          <w:rPr>
            <w:rStyle w:val="FollowedHyperlink"/>
            <w:u w:val="none"/>
          </w:rPr>
          <w:t>a</w:t>
        </w:r>
        <w:r w:rsidRPr="004621B9">
          <w:rPr>
            <w:rStyle w:val="FollowedHyperlink"/>
            <w:u w:val="none"/>
          </w:rPr>
          <w:t>ve heard on high</w:t>
        </w:r>
      </w:hyperlink>
    </w:p>
    <w:p w:rsidR="000412CF" w:rsidRPr="00BD4DB5" w:rsidRDefault="009D7C95" w:rsidP="00D64F99">
      <w:pPr>
        <w:pStyle w:val="Index1"/>
        <w:rPr>
          <w:rStyle w:val="FollowedHyperlink"/>
          <w:u w:val="none"/>
        </w:rPr>
      </w:pPr>
      <w:hyperlink w:anchor="thelittleroadtoBethlehem" w:history="1">
        <w:r w:rsidR="000412CF" w:rsidRPr="00BD4DB5">
          <w:rPr>
            <w:rStyle w:val="FollowedHyperlink"/>
            <w:u w:val="none"/>
          </w:rPr>
          <w:t>As I walked down the road at set of sun</w:t>
        </w:r>
      </w:hyperlink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9291" w:history="1" w:docLocation="1,6820,6836,0,,Away in a manger">
        <w:r w:rsidR="000412CF" w:rsidRPr="00170DBA">
          <w:rPr>
            <w:rStyle w:val="FollowedHyperlink"/>
            <w:rFonts w:asciiTheme="minorHAnsi" w:hAnsiTheme="minorHAnsi"/>
            <w:u w:val="none"/>
          </w:rPr>
          <w:t>Away in a manger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BethlehemDown" w:history="1">
        <w:r w:rsidR="000412CF" w:rsidRPr="00BD4DB5">
          <w:rPr>
            <w:rStyle w:val="FollowedHyperlink"/>
            <w:rFonts w:asciiTheme="minorHAnsi" w:hAnsiTheme="minorHAnsi"/>
            <w:u w:val="none"/>
          </w:rPr>
          <w:t>Bethlehem Down</w:t>
        </w:r>
      </w:hyperlink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NativityCarol" w:history="1">
        <w:r w:rsidR="000412CF" w:rsidRPr="00170DBA">
          <w:rPr>
            <w:rStyle w:val="FollowedHyperlink"/>
            <w:rFonts w:asciiTheme="minorHAnsi" w:hAnsiTheme="minorHAnsi"/>
            <w:u w:val="none"/>
          </w:rPr>
          <w:t xml:space="preserve">Born in a stable so bare </w:t>
        </w:r>
      </w:hyperlink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955" w:history="1" w:docLocation="1,23989,24006,0,,Born in the night">
        <w:r w:rsidR="000412CF" w:rsidRPr="00170DBA">
          <w:rPr>
            <w:rStyle w:val="FollowedHyperlink"/>
            <w:rFonts w:asciiTheme="minorHAnsi" w:hAnsiTheme="minorHAnsi"/>
            <w:u w:val="none"/>
          </w:rPr>
          <w:t>Born in the night</w:t>
        </w:r>
      </w:hyperlink>
    </w:p>
    <w:p w:rsidR="000412CF" w:rsidRPr="00BD4DB5" w:rsidRDefault="009D7C95" w:rsidP="00D64F99">
      <w:pPr>
        <w:pStyle w:val="Index1"/>
        <w:rPr>
          <w:rStyle w:val="FollowedHyperlink"/>
          <w:u w:val="none"/>
        </w:rPr>
      </w:pPr>
      <w:hyperlink w:anchor="Ilestne" w:history="1">
        <w:r w:rsidR="000412CF" w:rsidRPr="00BD4DB5">
          <w:rPr>
            <w:rStyle w:val="FollowedHyperlink"/>
            <w:u w:val="none"/>
          </w:rPr>
          <w:t>Born on earth the divine Christ Child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832" w:history="1" w:docLocation="1,20798,20811,0,,Calypso carol">
        <w:r w:rsidR="000412CF" w:rsidRPr="00170DBA">
          <w:rPr>
            <w:rStyle w:val="FollowedHyperlink"/>
            <w:rFonts w:asciiTheme="minorHAnsi" w:hAnsiTheme="minorHAnsi"/>
            <w:u w:val="none"/>
          </w:rPr>
          <w:t>Calypso carol</w:t>
        </w:r>
      </w:hyperlink>
    </w:p>
    <w:p w:rsidR="000412CF" w:rsidRPr="00BD4DB5" w:rsidRDefault="009D7C95" w:rsidP="00D64F99">
      <w:pPr>
        <w:pStyle w:val="Index1"/>
        <w:rPr>
          <w:rStyle w:val="FollowedHyperlink"/>
          <w:u w:val="none"/>
        </w:rPr>
      </w:pPr>
      <w:hyperlink w:anchor="CatandMouse" w:history="1">
        <w:r w:rsidR="000412CF" w:rsidRPr="00BD4DB5">
          <w:rPr>
            <w:rStyle w:val="FollowedHyperlink"/>
            <w:u w:val="none"/>
          </w:rPr>
          <w:t>Cat and the Mouse carol, The</w:t>
        </w:r>
      </w:hyperlink>
    </w:p>
    <w:p w:rsidR="0098285A" w:rsidRPr="00BD4DB5" w:rsidRDefault="009D7C95" w:rsidP="00D64F99">
      <w:pPr>
        <w:pStyle w:val="Index1"/>
        <w:rPr>
          <w:rStyle w:val="FollowedHyperlink"/>
          <w:u w:val="none"/>
        </w:rPr>
      </w:pPr>
      <w:hyperlink w:anchor="ChildofGod" w:history="1">
        <w:r w:rsidR="0098285A" w:rsidRPr="00BD4DB5">
          <w:rPr>
            <w:rStyle w:val="FollowedHyperlink"/>
            <w:u w:val="none"/>
          </w:rPr>
          <w:t>Child of God</w:t>
        </w:r>
      </w:hyperlink>
    </w:p>
    <w:p w:rsidR="005D2161" w:rsidRPr="00BD4DB5" w:rsidRDefault="009D7C95" w:rsidP="00D64F99">
      <w:pPr>
        <w:pStyle w:val="Index1"/>
        <w:rPr>
          <w:rStyle w:val="FollowedHyperlink"/>
          <w:u w:val="none"/>
        </w:rPr>
      </w:pPr>
      <w:hyperlink w:anchor="Christmaslullaby" w:history="1">
        <w:r w:rsidR="005D2161" w:rsidRPr="00BD4DB5">
          <w:rPr>
            <w:rStyle w:val="FollowedHyperlink"/>
            <w:u w:val="none"/>
          </w:rPr>
          <w:t>Christmas lullaby</w:t>
        </w:r>
      </w:hyperlink>
    </w:p>
    <w:p w:rsidR="002E1AC5" w:rsidRPr="00BD4DB5" w:rsidRDefault="009D7C95" w:rsidP="00D64F99">
      <w:pPr>
        <w:pStyle w:val="Index1"/>
        <w:rPr>
          <w:rStyle w:val="FollowedHyperlink"/>
          <w:u w:val="none"/>
        </w:rPr>
      </w:pPr>
      <w:hyperlink w:anchor="Comeandjointhecelebration" w:history="1">
        <w:r w:rsidR="002E1AC5" w:rsidRPr="00BD4DB5">
          <w:rPr>
            <w:rStyle w:val="FollowedHyperlink"/>
            <w:u w:val="none"/>
          </w:rPr>
          <w:t>Come and join the celebration</w:t>
        </w:r>
      </w:hyperlink>
    </w:p>
    <w:p w:rsidR="000D57E5" w:rsidRPr="00BD4DB5" w:rsidRDefault="009D7C95" w:rsidP="00D64F99">
      <w:pPr>
        <w:pStyle w:val="Index1"/>
        <w:rPr>
          <w:rStyle w:val="FollowedHyperlink"/>
          <w:u w:val="none"/>
        </w:rPr>
      </w:pPr>
      <w:hyperlink w:anchor="GloriainExcelsisDeo" w:history="1">
        <w:r w:rsidR="000D57E5" w:rsidRPr="00BD4DB5">
          <w:rPr>
            <w:rStyle w:val="FollowedHyperlink"/>
            <w:u w:val="none"/>
          </w:rPr>
          <w:t>Come gather round</w:t>
        </w:r>
      </w:hyperlink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CoventryCarol" w:history="1">
        <w:r w:rsidR="00FA20FC" w:rsidRPr="00BD4DB5">
          <w:rPr>
            <w:rStyle w:val="FollowedHyperlink"/>
            <w:u w:val="none"/>
          </w:rPr>
          <w:t>Coventry Carol, The</w:t>
        </w:r>
      </w:hyperlink>
    </w:p>
    <w:p w:rsidR="00FA20FC" w:rsidRPr="00BD4DB5" w:rsidRDefault="00FA20FC" w:rsidP="00D64F99">
      <w:pPr>
        <w:pStyle w:val="Index1"/>
        <w:rPr>
          <w:rStyle w:val="FollowedHyperlink"/>
          <w:u w:val="none"/>
        </w:rPr>
      </w:pPr>
    </w:p>
    <w:p w:rsidR="00F7601E" w:rsidRPr="00F7601E" w:rsidRDefault="009D7C95" w:rsidP="00D64F99">
      <w:pPr>
        <w:pStyle w:val="Index1"/>
      </w:pPr>
      <w:hyperlink w:anchor="Danceandsing" w:history="1">
        <w:r w:rsidR="00F7601E" w:rsidRPr="00F7601E">
          <w:rPr>
            <w:rStyle w:val="Hyperlink"/>
            <w:u w:val="none"/>
          </w:rPr>
          <w:t>Dance and Sing (Il est ne)</w:t>
        </w:r>
      </w:hyperlink>
    </w:p>
    <w:p w:rsidR="000412CF" w:rsidRPr="00F7601E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DevirginMary" w:history="1">
        <w:r w:rsidR="000412CF" w:rsidRPr="00F7601E">
          <w:rPr>
            <w:rStyle w:val="FollowedHyperlink"/>
            <w:u w:val="none"/>
          </w:rPr>
          <w:t>De Virgin Mary had a baby boy</w:t>
        </w:r>
      </w:hyperlink>
    </w:p>
    <w:p w:rsidR="003E2699" w:rsidRPr="00BD4DB5" w:rsidRDefault="009D7C95" w:rsidP="00D64F99">
      <w:pPr>
        <w:pStyle w:val="Index1"/>
        <w:rPr>
          <w:rStyle w:val="FollowedHyperlink"/>
          <w:u w:val="none"/>
        </w:rPr>
      </w:pPr>
      <w:hyperlink w:anchor="deckthehall" w:history="1">
        <w:r w:rsidR="003E2699" w:rsidRPr="00BD4DB5">
          <w:rPr>
            <w:rStyle w:val="FollowedHyperlink"/>
            <w:u w:val="none"/>
          </w:rPr>
          <w:t>Deck the Hall</w:t>
        </w:r>
      </w:hyperlink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9025" w:history="1" w:docLocation="1,25482,25508,0,,Ding dong! merrily on high">
        <w:r w:rsidR="000412CF" w:rsidRPr="00170DBA">
          <w:rPr>
            <w:rStyle w:val="FollowedHyperlink"/>
            <w:rFonts w:asciiTheme="minorHAnsi" w:hAnsiTheme="minorHAnsi"/>
            <w:u w:val="none"/>
          </w:rPr>
          <w:t>Ding dong! merrily on high</w:t>
        </w:r>
      </w:hyperlink>
    </w:p>
    <w:p w:rsidR="000412CF" w:rsidRDefault="009D7C95" w:rsidP="00D64F99">
      <w:pPr>
        <w:pStyle w:val="Index1"/>
        <w:rPr>
          <w:rStyle w:val="FollowedHyperlink"/>
          <w:u w:val="none"/>
        </w:rPr>
      </w:pPr>
      <w:hyperlink w:anchor="Dingdongmerrily" w:history="1">
        <w:r w:rsidR="000412CF" w:rsidRPr="00BD4DB5">
          <w:rPr>
            <w:rStyle w:val="FollowedHyperlink"/>
            <w:u w:val="none"/>
          </w:rPr>
          <w:t>Ding! dong! merrily on high (choir/PRT)</w:t>
        </w:r>
      </w:hyperlink>
    </w:p>
    <w:p w:rsidR="005D252E" w:rsidRPr="005D252E" w:rsidRDefault="009D7C95" w:rsidP="00D64F99">
      <w:pPr>
        <w:pStyle w:val="Index1"/>
        <w:rPr>
          <w:rStyle w:val="FollowedHyperlink"/>
          <w:u w:val="none"/>
        </w:rPr>
      </w:pPr>
      <w:hyperlink w:anchor="DoYouHaveRoom" w:history="1">
        <w:r w:rsidR="005D252E" w:rsidRPr="005D252E">
          <w:rPr>
            <w:rStyle w:val="FollowedHyperlink"/>
            <w:u w:val="none"/>
          </w:rPr>
          <w:t>Do you have room?</w:t>
        </w:r>
      </w:hyperlink>
    </w:p>
    <w:p w:rsidR="00C001EC" w:rsidRPr="00BD4DB5" w:rsidRDefault="009D7C95" w:rsidP="00D64F99">
      <w:pPr>
        <w:pStyle w:val="Index1"/>
        <w:rPr>
          <w:rStyle w:val="FollowedHyperlink"/>
          <w:u w:val="none"/>
        </w:rPr>
      </w:pPr>
      <w:hyperlink w:anchor="DoyouhearwhatIhear" w:history="1">
        <w:r w:rsidR="00C001EC" w:rsidRPr="00BD4DB5">
          <w:rPr>
            <w:rStyle w:val="FollowedHyperlink"/>
            <w:u w:val="none"/>
          </w:rPr>
          <w:t>Do you hear what I hear?</w:t>
        </w:r>
      </w:hyperlink>
    </w:p>
    <w:p w:rsidR="000412CF" w:rsidRPr="00BD4DB5" w:rsidRDefault="009D7C95" w:rsidP="00D64F99">
      <w:pPr>
        <w:pStyle w:val="Index1"/>
        <w:rPr>
          <w:rStyle w:val="FollowedHyperlink"/>
          <w:u w:val="none"/>
        </w:rPr>
      </w:pPr>
      <w:hyperlink w:anchor="DormiJesu" w:history="1">
        <w:r w:rsidR="000412CF" w:rsidRPr="00BD4DB5">
          <w:rPr>
            <w:rStyle w:val="FollowedHyperlink"/>
            <w:u w:val="none"/>
          </w:rPr>
          <w:t>Dormi, Jesu</w:t>
        </w:r>
      </w:hyperlink>
    </w:p>
    <w:p w:rsidR="000412CF" w:rsidRPr="00BD4DB5" w:rsidRDefault="000412CF" w:rsidP="00D64F99">
      <w:pPr>
        <w:pStyle w:val="Index1"/>
        <w:rPr>
          <w:rStyle w:val="FollowedHyperlink"/>
          <w:u w:val="none"/>
        </w:rPr>
      </w:pPr>
    </w:p>
    <w:p w:rsidR="000412CF" w:rsidRPr="00BD4DB5" w:rsidRDefault="009D7C95" w:rsidP="00D64F99">
      <w:pPr>
        <w:pStyle w:val="Index1"/>
        <w:rPr>
          <w:rStyle w:val="FollowedHyperlink"/>
          <w:u w:val="none"/>
        </w:rPr>
      </w:pPr>
      <w:hyperlink w:anchor="fumfumfum" w:history="1">
        <w:r w:rsidR="000412CF" w:rsidRPr="00BD4DB5">
          <w:rPr>
            <w:rStyle w:val="FollowedHyperlink"/>
            <w:u w:val="none"/>
          </w:rPr>
          <w:t>Fum, fum, fum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gladtidingsofjoy" w:history="1">
        <w:r w:rsidR="000412CF" w:rsidRPr="00BD4DB5">
          <w:rPr>
            <w:rStyle w:val="FollowedHyperlink"/>
            <w:u w:val="none"/>
          </w:rPr>
          <w:t>Glad tidings of joy</w:t>
        </w:r>
      </w:hyperlink>
    </w:p>
    <w:p w:rsidR="000D57E5" w:rsidRPr="00BD4DB5" w:rsidRDefault="009D7C95" w:rsidP="00D64F99">
      <w:pPr>
        <w:pStyle w:val="Index1"/>
        <w:rPr>
          <w:rStyle w:val="FollowedHyperlink"/>
          <w:u w:val="none"/>
        </w:rPr>
      </w:pPr>
      <w:hyperlink w:anchor="GloriainExcelsisDeo" w:history="1">
        <w:r w:rsidR="000D57E5" w:rsidRPr="00BD4DB5">
          <w:rPr>
            <w:rStyle w:val="FollowedHyperlink"/>
            <w:u w:val="none"/>
          </w:rPr>
          <w:t>Gloria in Excelsis Deo</w:t>
        </w:r>
      </w:hyperlink>
    </w:p>
    <w:p w:rsidR="00E146B3" w:rsidRPr="00BD4DB5" w:rsidRDefault="009D7C95" w:rsidP="00D64F99">
      <w:pPr>
        <w:pStyle w:val="Index1"/>
        <w:rPr>
          <w:rStyle w:val="FollowedHyperlink"/>
          <w:u w:val="none"/>
        </w:rPr>
      </w:pPr>
      <w:hyperlink w:anchor="Gotellitonthemountain" w:history="1">
        <w:r w:rsidR="00E146B3" w:rsidRPr="00BD4DB5">
          <w:rPr>
            <w:rStyle w:val="FollowedHyperlink"/>
            <w:u w:val="none"/>
          </w:rPr>
          <w:t>Go, tell it on the mountain</w:t>
        </w:r>
      </w:hyperlink>
    </w:p>
    <w:p w:rsidR="00FD69B6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ShepherdsPipeCarol" w:history="1">
        <w:r w:rsidR="00FD69B6" w:rsidRPr="00BD4DB5">
          <w:rPr>
            <w:rStyle w:val="FollowedHyperlink"/>
            <w:u w:val="none"/>
          </w:rPr>
          <w:t>Going through the hills</w:t>
        </w:r>
      </w:hyperlink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729" w:history="1" w:docLocation="1,15721,15750,0,,God rest you merry, gentlemen">
        <w:r w:rsidR="000412CF" w:rsidRPr="00170DBA">
          <w:rPr>
            <w:rStyle w:val="FollowedHyperlink"/>
            <w:rFonts w:asciiTheme="minorHAnsi" w:hAnsiTheme="minorHAnsi"/>
            <w:u w:val="none"/>
          </w:rPr>
          <w:t>God rest you merry, gentlemen</w:t>
        </w:r>
      </w:hyperlink>
    </w:p>
    <w:p w:rsidR="000412CF" w:rsidRPr="00BD4DB5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371" w:history="1" w:docLocation="1,10908,10935,4094,order,Good Christian men, rejoice">
        <w:r w:rsidR="000412CF" w:rsidRPr="00170DBA">
          <w:rPr>
            <w:rStyle w:val="FollowedHyperlink"/>
            <w:rFonts w:asciiTheme="minorHAnsi" w:hAnsiTheme="minorHAnsi"/>
            <w:u w:val="none"/>
          </w:rPr>
          <w:t>Good Christian men, rejoice</w:t>
        </w:r>
      </w:hyperlink>
    </w:p>
    <w:p w:rsidR="00BD4DB5" w:rsidRPr="00BD4DB5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GoodChristiansallrejoice" w:history="1">
        <w:r w:rsidR="00BD4DB5" w:rsidRPr="00BD4DB5">
          <w:rPr>
            <w:rStyle w:val="FollowedHyperlink"/>
            <w:rFonts w:asciiTheme="minorHAnsi" w:hAnsiTheme="minorHAnsi"/>
            <w:u w:val="none"/>
          </w:rPr>
          <w:t>Good Christians, all rejoice</w:t>
        </w:r>
      </w:hyperlink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9086" w:history="1" w:docLocation="1,28132,28151,0,,Good King Wenceslas">
        <w:r w:rsidR="000412CF" w:rsidRPr="00170DBA">
          <w:rPr>
            <w:rStyle w:val="FollowedHyperlink"/>
            <w:rFonts w:asciiTheme="minorHAnsi" w:hAnsiTheme="minorHAnsi"/>
            <w:u w:val="none"/>
          </w:rPr>
          <w:t>Good King Wenceslas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228" w:history="1" w:docLocation="1,9826,9854,4094,Verse,Hark! the herald angels sing">
        <w:r w:rsidR="000412CF" w:rsidRPr="00170DBA">
          <w:rPr>
            <w:rStyle w:val="FollowedHyperlink"/>
            <w:rFonts w:asciiTheme="minorHAnsi" w:hAnsiTheme="minorHAnsi"/>
            <w:u w:val="none"/>
          </w:rPr>
          <w:t>Hark! the herald angels sing</w:t>
        </w:r>
      </w:hyperlink>
    </w:p>
    <w:p w:rsidR="000412CF" w:rsidRDefault="009D7C95">
      <w:pPr>
        <w:rPr>
          <w:rStyle w:val="Hyperlink"/>
          <w:rFonts w:asciiTheme="minorHAnsi" w:hAnsiTheme="minorHAnsi"/>
          <w:u w:val="none"/>
        </w:rPr>
      </w:pPr>
      <w:hyperlink w:anchor="Angelscarol" w:history="1">
        <w:r w:rsidR="000412CF" w:rsidRPr="00170DBA">
          <w:rPr>
            <w:rStyle w:val="Hyperlink"/>
            <w:rFonts w:asciiTheme="minorHAnsi" w:hAnsiTheme="minorHAnsi"/>
            <w:u w:val="none"/>
          </w:rPr>
          <w:t>Have you heard the sound</w:t>
        </w:r>
      </w:hyperlink>
    </w:p>
    <w:p w:rsidR="00F83E82" w:rsidRPr="00F83E82" w:rsidRDefault="009D7C95">
      <w:pPr>
        <w:rPr>
          <w:rFonts w:asciiTheme="minorHAnsi" w:hAnsiTheme="minorHAnsi"/>
        </w:rPr>
      </w:pPr>
      <w:hyperlink w:anchor="HisPraises" w:history="1">
        <w:r w:rsidR="00F83E82" w:rsidRPr="00F83E82">
          <w:rPr>
            <w:rStyle w:val="Hyperlink"/>
            <w:rFonts w:asciiTheme="minorHAnsi" w:hAnsiTheme="minorHAnsi"/>
            <w:u w:val="none"/>
          </w:rPr>
          <w:t>His praises we’ll sing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9D7C95" w:rsidP="00D64F99">
      <w:pPr>
        <w:pStyle w:val="Index1"/>
        <w:rPr>
          <w:ins w:id="6" w:author="Michael Raynor" w:date="2007-11-18T22:57:00Z"/>
          <w:rStyle w:val="FollowedHyperlink"/>
          <w:rFonts w:asciiTheme="minorHAnsi" w:hAnsiTheme="minorHAnsi"/>
          <w:u w:val="none"/>
        </w:rPr>
      </w:pPr>
      <w:hyperlink w:anchor="Mynlyking" w:history="1">
        <w:r w:rsidR="000412CF" w:rsidRPr="00170DBA">
          <w:rPr>
            <w:rStyle w:val="Hyperlink"/>
            <w:rFonts w:asciiTheme="minorHAnsi" w:hAnsiTheme="minorHAnsi"/>
            <w:u w:val="none"/>
          </w:rPr>
          <w:t>I saw a fair maiden</w:t>
        </w:r>
      </w:hyperlink>
    </w:p>
    <w:p w:rsidR="000412CF" w:rsidRPr="008778FA" w:rsidRDefault="00620835">
      <w:pPr>
        <w:numPr>
          <w:ins w:id="7" w:author="Michael Raynor" w:date="2007-11-18T22:57:00Z"/>
        </w:numPr>
        <w:rPr>
          <w:rStyle w:val="Hyperlink"/>
          <w:szCs w:val="22"/>
          <w:u w:val="none"/>
        </w:rPr>
      </w:pPr>
      <w:ins w:id="8" w:author="Michael Raynor" w:date="2007-11-18T22:58:00Z">
        <w:r w:rsidRPr="008778FA">
          <w:rPr>
            <w:rStyle w:val="Hyperlink"/>
            <w:szCs w:val="22"/>
            <w:u w:val="none"/>
            <w:rPrChange w:id="9" w:author="Michael Raynor" w:date="2007-11-18T22:58:00Z">
              <w:rPr>
                <w:color w:val="0000FF"/>
                <w:u w:val="single"/>
              </w:rPr>
            </w:rPrChange>
          </w:rPr>
          <w:fldChar w:fldCharType="begin"/>
        </w:r>
        <w:r w:rsidRPr="008778FA">
          <w:rPr>
            <w:rStyle w:val="Hyperlink"/>
            <w:szCs w:val="22"/>
            <w:u w:val="none"/>
            <w:rPrChange w:id="10" w:author="Michael Raynor" w:date="2007-11-18T22:58:00Z">
              <w:rPr>
                <w:color w:val="0000FF"/>
                <w:u w:val="single"/>
              </w:rPr>
            </w:rPrChange>
          </w:rPr>
          <w:instrText xml:space="preserve"> HYPERLINK  \l "threeshipssailingin" </w:instrText>
        </w:r>
        <w:r w:rsidRPr="008778FA">
          <w:rPr>
            <w:rStyle w:val="Hyperlink"/>
            <w:szCs w:val="22"/>
            <w:u w:val="none"/>
            <w:rPrChange w:id="11" w:author="Michael Raynor" w:date="2007-11-18T22:58:00Z">
              <w:rPr>
                <w:color w:val="0000FF"/>
                <w:u w:val="single"/>
              </w:rPr>
            </w:rPrChange>
          </w:rPr>
          <w:fldChar w:fldCharType="separate"/>
        </w:r>
        <w:r w:rsidR="00796B9B" w:rsidRPr="008778FA">
          <w:rPr>
            <w:rStyle w:val="Hyperlink"/>
            <w:rFonts w:asciiTheme="minorHAnsi" w:hAnsiTheme="minorHAnsi"/>
            <w:szCs w:val="22"/>
            <w:u w:val="none"/>
          </w:rPr>
          <w:t>I saw three ships come sailing in</w:t>
        </w:r>
        <w:r w:rsidRPr="008778FA">
          <w:rPr>
            <w:rStyle w:val="Hyperlink"/>
            <w:szCs w:val="22"/>
            <w:u w:val="none"/>
            <w:rPrChange w:id="12" w:author="Michael Raynor" w:date="2007-11-18T22:58:00Z">
              <w:rPr>
                <w:color w:val="0000FF"/>
                <w:u w:val="single"/>
              </w:rPr>
            </w:rPrChange>
          </w:rPr>
          <w:fldChar w:fldCharType="end"/>
        </w:r>
      </w:ins>
      <w:ins w:id="13" w:author="Michael Raynor" w:date="2007-11-18T23:03:00Z">
        <w:r w:rsidR="000412CF" w:rsidRPr="008778FA">
          <w:rPr>
            <w:rStyle w:val="Hyperlink"/>
            <w:szCs w:val="22"/>
            <w:u w:val="none"/>
          </w:rPr>
          <w:t xml:space="preserve"> (trad)</w:t>
        </w:r>
      </w:ins>
    </w:p>
    <w:p w:rsidR="008778FA" w:rsidRPr="008778FA" w:rsidRDefault="009D7C95" w:rsidP="008778FA">
      <w:pPr>
        <w:rPr>
          <w:rStyle w:val="Hyperlink"/>
          <w:rFonts w:asciiTheme="minorHAnsi" w:hAnsiTheme="minorHAnsi"/>
          <w:szCs w:val="22"/>
          <w:u w:val="none"/>
        </w:rPr>
      </w:pPr>
      <w:hyperlink w:anchor="IdSingYouasongbabyJesus" w:history="1">
        <w:r w:rsidR="008778FA" w:rsidRPr="008778FA">
          <w:rPr>
            <w:rStyle w:val="Hyperlink"/>
            <w:rFonts w:asciiTheme="minorHAnsi" w:hAnsiTheme="minorHAnsi"/>
            <w:szCs w:val="22"/>
            <w:u w:val="none"/>
          </w:rPr>
          <w:t>I’d sing you a song, baby Jesus</w:t>
        </w:r>
      </w:hyperlink>
    </w:p>
    <w:p w:rsidR="005659F2" w:rsidRPr="008778FA" w:rsidRDefault="009D7C95">
      <w:pPr>
        <w:rPr>
          <w:rStyle w:val="Hyperlink"/>
          <w:u w:val="none"/>
        </w:rPr>
      </w:pPr>
      <w:hyperlink w:anchor="Ifyewouldhear" w:history="1">
        <w:r w:rsidR="005659F2" w:rsidRPr="008778FA">
          <w:rPr>
            <w:rStyle w:val="Hyperlink"/>
            <w:rFonts w:asciiTheme="minorHAnsi" w:hAnsiTheme="minorHAnsi"/>
            <w:szCs w:val="22"/>
            <w:u w:val="none"/>
          </w:rPr>
          <w:t>If ye would hear the angels sing</w:t>
        </w:r>
      </w:hyperlink>
    </w:p>
    <w:p w:rsidR="00B6500B" w:rsidRPr="008778FA" w:rsidRDefault="009D7C95" w:rsidP="008778FA">
      <w:pPr>
        <w:rPr>
          <w:rStyle w:val="Hyperlink"/>
          <w:szCs w:val="22"/>
          <w:u w:val="none"/>
        </w:rPr>
      </w:pPr>
      <w:hyperlink w:anchor="Ilestne" w:history="1">
        <w:r w:rsidR="00B6500B" w:rsidRPr="008778FA">
          <w:rPr>
            <w:rStyle w:val="Hyperlink"/>
            <w:rFonts w:asciiTheme="minorHAnsi" w:hAnsiTheme="minorHAnsi"/>
            <w:szCs w:val="22"/>
            <w:u w:val="none"/>
          </w:rPr>
          <w:t>Il est ne le divin enfant</w:t>
        </w:r>
      </w:hyperlink>
    </w:p>
    <w:p w:rsidR="00635E39" w:rsidRPr="00170DBA" w:rsidRDefault="009D7C95" w:rsidP="00635E39">
      <w:pPr>
        <w:rPr>
          <w:rFonts w:asciiTheme="minorHAnsi" w:hAnsiTheme="minorHAnsi"/>
        </w:rPr>
      </w:pPr>
      <w:hyperlink w:anchor="Indulcijubilo" w:history="1">
        <w:r w:rsidR="00635E39" w:rsidRPr="00170DBA">
          <w:rPr>
            <w:rStyle w:val="Hyperlink"/>
            <w:rFonts w:asciiTheme="minorHAnsi" w:hAnsiTheme="minorHAnsi"/>
            <w:u w:val="none"/>
          </w:rPr>
          <w:t>In dulci jubilo</w:t>
        </w:r>
      </w:hyperlink>
    </w:p>
    <w:p w:rsidR="00664B56" w:rsidRPr="00170DBA" w:rsidRDefault="009D7C95" w:rsidP="00635E39">
      <w:pPr>
        <w:rPr>
          <w:rFonts w:asciiTheme="minorHAnsi" w:hAnsiTheme="minorHAnsi"/>
        </w:rPr>
      </w:pPr>
      <w:hyperlink w:anchor="LindenTree" w:history="1">
        <w:r w:rsidR="00664B56" w:rsidRPr="00170DBA">
          <w:rPr>
            <w:rStyle w:val="Hyperlink"/>
            <w:rFonts w:asciiTheme="minorHAnsi" w:hAnsiTheme="minorHAnsi"/>
            <w:u w:val="none"/>
          </w:rPr>
          <w:t>In heaven there stood a Linden tree</w:t>
        </w:r>
      </w:hyperlink>
    </w:p>
    <w:p w:rsidR="000412CF" w:rsidRPr="00170DBA" w:rsidRDefault="0062083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r w:rsidRPr="00170DBA">
        <w:rPr>
          <w:rStyle w:val="FollowedHyperlink"/>
          <w:rFonts w:asciiTheme="minorHAnsi" w:hAnsiTheme="minorHAnsi"/>
          <w:u w:val="none"/>
        </w:rPr>
        <w:fldChar w:fldCharType="begin"/>
      </w:r>
      <w:r w:rsidR="000412CF" w:rsidRPr="00170DBA">
        <w:rPr>
          <w:rStyle w:val="FollowedHyperlink"/>
          <w:rFonts w:asciiTheme="minorHAnsi" w:hAnsiTheme="minorHAnsi"/>
          <w:u w:val="none"/>
        </w:rPr>
        <w:instrText xml:space="preserve"> HYPERLINK  \l "_Hlk500742950" \s "1,31057,31081,0,,In the bleak mid-winter</w:instrText>
      </w:r>
      <w:r w:rsidR="000412CF" w:rsidRPr="00170DBA">
        <w:rPr>
          <w:rStyle w:val="FollowedHyperlink"/>
          <w:rFonts w:asciiTheme="minorHAnsi" w:hAnsiTheme="minorHAnsi"/>
          <w:u w:val="none"/>
        </w:rPr>
        <w:cr/>
        <w:instrText xml:space="preserve">" </w:instrText>
      </w:r>
      <w:r w:rsidRPr="00170DBA">
        <w:rPr>
          <w:rStyle w:val="FollowedHyperlink"/>
          <w:rFonts w:asciiTheme="minorHAnsi" w:hAnsiTheme="minorHAnsi"/>
          <w:u w:val="none"/>
        </w:rPr>
        <w:fldChar w:fldCharType="separate"/>
      </w:r>
      <w:r w:rsidR="000412CF" w:rsidRPr="00170DBA">
        <w:rPr>
          <w:rStyle w:val="FollowedHyperlink"/>
          <w:rFonts w:asciiTheme="minorHAnsi" w:hAnsiTheme="minorHAnsi"/>
          <w:u w:val="none"/>
        </w:rPr>
        <w:t>In the bleak mid-winter</w:t>
      </w:r>
    </w:p>
    <w:p w:rsidR="000412CF" w:rsidRPr="00170DBA" w:rsidRDefault="0062083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r w:rsidRPr="00170DBA">
        <w:rPr>
          <w:rStyle w:val="FollowedHyperlink"/>
          <w:rFonts w:asciiTheme="minorHAnsi" w:hAnsiTheme="minorHAnsi"/>
          <w:u w:val="none"/>
        </w:rPr>
        <w:fldChar w:fldCharType="end"/>
      </w:r>
      <w:hyperlink w:anchor="Infantholy" w:history="1">
        <w:r w:rsidR="00B6500B" w:rsidRPr="00170DBA">
          <w:rPr>
            <w:rStyle w:val="Hyperlink"/>
            <w:rFonts w:asciiTheme="minorHAnsi" w:hAnsiTheme="minorHAnsi"/>
            <w:u w:val="none"/>
          </w:rPr>
          <w:t>Infant Holy</w:t>
        </w:r>
      </w:hyperlink>
    </w:p>
    <w:p w:rsidR="009561E8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Itcameuponamidnight" w:history="1">
        <w:r w:rsidR="009561E8" w:rsidRPr="00170DBA">
          <w:rPr>
            <w:rStyle w:val="Hyperlink"/>
            <w:rFonts w:asciiTheme="minorHAnsi" w:hAnsiTheme="minorHAnsi"/>
            <w:u w:val="none"/>
          </w:rPr>
          <w:t>It came upon a midnight (choir version)</w:t>
        </w:r>
      </w:hyperlink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8187" w:history="1" w:docLocation="1,8261,8292,4094,Verse,It came upon the midnight clear">
        <w:r w:rsidR="000412CF" w:rsidRPr="00170DBA">
          <w:rPr>
            <w:rStyle w:val="FollowedHyperlink"/>
            <w:rFonts w:asciiTheme="minorHAnsi" w:hAnsiTheme="minorHAnsi"/>
            <w:u w:val="none"/>
          </w:rPr>
          <w:t>It came upon the midnight clear</w:t>
        </w:r>
      </w:hyperlink>
    </w:p>
    <w:p w:rsidR="00FB39E4" w:rsidRPr="00170DBA" w:rsidRDefault="009D7C95" w:rsidP="00FB39E4">
      <w:pPr>
        <w:rPr>
          <w:rFonts w:asciiTheme="minorHAnsi" w:hAnsiTheme="minorHAnsi"/>
        </w:rPr>
      </w:pPr>
      <w:hyperlink w:anchor="Itwasonastarrynight" w:history="1">
        <w:r w:rsidR="00FB39E4" w:rsidRPr="00170DBA">
          <w:rPr>
            <w:rStyle w:val="Hyperlink"/>
            <w:rFonts w:asciiTheme="minorHAnsi" w:hAnsiTheme="minorHAnsi"/>
            <w:u w:val="none"/>
          </w:rPr>
          <w:t>It was on a starry night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9D7C95" w:rsidRPr="00C56200" w:rsidRDefault="00C56200" w:rsidP="00D64F99">
      <w:pPr>
        <w:pStyle w:val="Index1"/>
        <w:rPr>
          <w:rStyle w:val="Hyperlink"/>
          <w:rFonts w:asciiTheme="minorHAnsi" w:hAnsiTheme="minorHAnsi"/>
          <w:u w:val="none"/>
        </w:rPr>
      </w:pPr>
      <w:hyperlink w:anchor="JesusChild" w:history="1">
        <w:r w:rsidR="009D7C95" w:rsidRPr="00C56200">
          <w:rPr>
            <w:rStyle w:val="Hyperlink"/>
            <w:rFonts w:asciiTheme="minorHAnsi" w:hAnsiTheme="minorHAnsi"/>
            <w:u w:val="none"/>
          </w:rPr>
          <w:t>Jesus Child</w:t>
        </w:r>
      </w:hyperlink>
    </w:p>
    <w:p w:rsidR="007677C0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JesusChristtheAppleTree" w:history="1">
        <w:r w:rsidR="007677C0" w:rsidRPr="00170DBA">
          <w:rPr>
            <w:rStyle w:val="Hyperlink"/>
            <w:rFonts w:asciiTheme="minorHAnsi" w:hAnsiTheme="minorHAnsi"/>
            <w:u w:val="none"/>
          </w:rPr>
          <w:t>Jesus Chris</w:t>
        </w:r>
        <w:r w:rsidR="007677C0" w:rsidRPr="00170DBA">
          <w:rPr>
            <w:rStyle w:val="Hyperlink"/>
            <w:rFonts w:asciiTheme="minorHAnsi" w:hAnsiTheme="minorHAnsi"/>
            <w:u w:val="none"/>
          </w:rPr>
          <w:t>t</w:t>
        </w:r>
        <w:r w:rsidR="007677C0" w:rsidRPr="00170DBA">
          <w:rPr>
            <w:rStyle w:val="Hyperlink"/>
            <w:rFonts w:asciiTheme="minorHAnsi" w:hAnsiTheme="minorHAnsi"/>
            <w:u w:val="none"/>
          </w:rPr>
          <w:t xml:space="preserve"> the Apple Tree</w:t>
        </w:r>
      </w:hyperlink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0900" w:history="1" w:docLocation="1,12419,12436,4094,Verse,Joy to the world!">
        <w:r w:rsidR="000412CF" w:rsidRPr="00170DBA">
          <w:rPr>
            <w:rStyle w:val="FollowedHyperlink"/>
            <w:rFonts w:asciiTheme="minorHAnsi" w:hAnsiTheme="minorHAnsi"/>
            <w:u w:val="none"/>
          </w:rPr>
          <w:t>Joy to the world!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3B2D64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Liftupyourvoice" w:history="1">
        <w:r w:rsidR="003B2D64" w:rsidRPr="00170DBA">
          <w:rPr>
            <w:rStyle w:val="Hyperlink"/>
            <w:rFonts w:asciiTheme="minorHAnsi" w:hAnsiTheme="minorHAnsi"/>
            <w:u w:val="none"/>
          </w:rPr>
          <w:t>Lift up your voice, Alleluia</w:t>
        </w:r>
      </w:hyperlink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9060" w:history="1" w:docLocation="1,26080,26108,0,,Little Donkey, little donkey">
        <w:r w:rsidR="000412CF" w:rsidRPr="00170DBA">
          <w:rPr>
            <w:rStyle w:val="FollowedHyperlink"/>
            <w:rFonts w:asciiTheme="minorHAnsi" w:hAnsiTheme="minorHAnsi"/>
            <w:u w:val="none"/>
          </w:rPr>
          <w:t>Little Donkey, little donkey</w:t>
        </w:r>
      </w:hyperlink>
    </w:p>
    <w:p w:rsidR="000412CF" w:rsidRPr="009B3512" w:rsidRDefault="009D7C95">
      <w:pPr>
        <w:rPr>
          <w:rFonts w:asciiTheme="minorHAnsi" w:hAnsiTheme="minorHAnsi"/>
        </w:rPr>
      </w:pPr>
      <w:hyperlink w:anchor="LittleOnesleep" w:history="1">
        <w:r w:rsidR="000412CF" w:rsidRPr="009B3512">
          <w:rPr>
            <w:rStyle w:val="Hyperlink"/>
            <w:rFonts w:asciiTheme="minorHAnsi" w:hAnsiTheme="minorHAnsi"/>
            <w:u w:val="none"/>
          </w:rPr>
          <w:t>Little One, sleep</w:t>
        </w:r>
      </w:hyperlink>
    </w:p>
    <w:p w:rsidR="000412CF" w:rsidRPr="009B3512" w:rsidRDefault="009D7C95">
      <w:pPr>
        <w:rPr>
          <w:ins w:id="14" w:author="Michael Raynor" w:date="2007-11-18T23:04:00Z"/>
          <w:rFonts w:asciiTheme="minorHAnsi" w:hAnsiTheme="minorHAnsi"/>
        </w:rPr>
      </w:pPr>
      <w:hyperlink w:anchor="longtimeagoinBethlehem" w:history="1">
        <w:r w:rsidR="000412CF" w:rsidRPr="009B3512">
          <w:rPr>
            <w:rStyle w:val="Hyperlink"/>
            <w:rFonts w:asciiTheme="minorHAnsi" w:hAnsiTheme="minorHAnsi"/>
            <w:u w:val="none"/>
          </w:rPr>
          <w:t>Long time ago in Bethlehem</w:t>
        </w:r>
      </w:hyperlink>
    </w:p>
    <w:p w:rsidR="000412CF" w:rsidRPr="009B3512" w:rsidRDefault="00620835">
      <w:pPr>
        <w:numPr>
          <w:ins w:id="15" w:author="Michael Raynor" w:date="2007-11-18T23:04:00Z"/>
        </w:numPr>
        <w:rPr>
          <w:rFonts w:asciiTheme="minorHAnsi" w:hAnsiTheme="minorHAnsi"/>
        </w:rPr>
      </w:pPr>
      <w:ins w:id="16" w:author="Michael Raynor" w:date="2007-11-18T23:10:00Z">
        <w:r w:rsidRPr="009B3512">
          <w:rPr>
            <w:rFonts w:asciiTheme="minorHAnsi" w:hAnsiTheme="minorHAnsi"/>
            <w:rPrChange w:id="17" w:author="Michael Raynor" w:date="2007-11-18T23:10:00Z">
              <w:rPr>
                <w:color w:val="0000FF"/>
                <w:u w:val="single"/>
              </w:rPr>
            </w:rPrChange>
          </w:rPr>
          <w:fldChar w:fldCharType="begin"/>
        </w:r>
        <w:r w:rsidRPr="009B3512">
          <w:rPr>
            <w:rFonts w:asciiTheme="minorHAnsi" w:hAnsiTheme="minorHAnsi"/>
            <w:rPrChange w:id="18" w:author="Michael Raynor" w:date="2007-11-18T23:10:00Z">
              <w:rPr>
                <w:color w:val="0000FF"/>
                <w:u w:val="single"/>
              </w:rPr>
            </w:rPrChange>
          </w:rPr>
          <w:instrText xml:space="preserve"> HYPERLINK  \l "lullabymyJesus" </w:instrText>
        </w:r>
        <w:r w:rsidRPr="009B3512">
          <w:rPr>
            <w:rFonts w:asciiTheme="minorHAnsi" w:hAnsiTheme="minorHAnsi"/>
            <w:rPrChange w:id="19" w:author="Michael Raynor" w:date="2007-11-18T23:10:00Z">
              <w:rPr>
                <w:color w:val="0000FF"/>
                <w:u w:val="single"/>
              </w:rPr>
            </w:rPrChange>
          </w:rPr>
          <w:fldChar w:fldCharType="separate"/>
        </w:r>
        <w:r w:rsidR="00796B9B" w:rsidRPr="009B3512">
          <w:rPr>
            <w:rStyle w:val="Hyperlink"/>
            <w:rFonts w:asciiTheme="minorHAnsi" w:hAnsiTheme="minorHAnsi"/>
            <w:color w:val="auto"/>
            <w:u w:val="none"/>
          </w:rPr>
          <w:t>Lullaby my Jesus</w:t>
        </w:r>
        <w:r w:rsidRPr="009B3512">
          <w:rPr>
            <w:rFonts w:asciiTheme="minorHAnsi" w:hAnsiTheme="minorHAnsi"/>
            <w:rPrChange w:id="20" w:author="Michael Raynor" w:date="2007-11-18T23:10:00Z">
              <w:rPr>
                <w:color w:val="0000FF"/>
                <w:u w:val="single"/>
              </w:rPr>
            </w:rPrChange>
          </w:rPr>
          <w:fldChar w:fldCharType="end"/>
        </w:r>
      </w:ins>
    </w:p>
    <w:p w:rsidR="005D6499" w:rsidRPr="009B3512" w:rsidRDefault="009D7C95">
      <w:pPr>
        <w:rPr>
          <w:rFonts w:asciiTheme="minorHAnsi" w:hAnsiTheme="minorHAnsi"/>
        </w:rPr>
      </w:pPr>
      <w:hyperlink w:anchor="CoventryCarol" w:history="1">
        <w:r w:rsidR="005D6499" w:rsidRPr="009B3512">
          <w:rPr>
            <w:rStyle w:val="Hyperlink"/>
            <w:rFonts w:asciiTheme="minorHAnsi" w:hAnsiTheme="minorHAnsi"/>
            <w:u w:val="none"/>
          </w:rPr>
          <w:t>Lullay, Thou little tiny child</w:t>
        </w:r>
      </w:hyperlink>
    </w:p>
    <w:p w:rsidR="000412CF" w:rsidRPr="009B3512" w:rsidRDefault="000412CF">
      <w:pPr>
        <w:rPr>
          <w:rFonts w:asciiTheme="minorHAnsi" w:hAnsiTheme="minorHAnsi"/>
        </w:rPr>
      </w:pPr>
    </w:p>
    <w:p w:rsidR="000412CF" w:rsidRPr="009B3512" w:rsidRDefault="009D7C95">
      <w:pPr>
        <w:rPr>
          <w:rStyle w:val="Hyperlink"/>
          <w:rFonts w:asciiTheme="minorHAnsi" w:hAnsiTheme="minorHAnsi"/>
          <w:u w:val="none"/>
        </w:rPr>
      </w:pPr>
      <w:hyperlink w:anchor="longtimeagoinBethlehem" w:history="1">
        <w:r w:rsidR="000412CF" w:rsidRPr="009B3512">
          <w:rPr>
            <w:rStyle w:val="Hyperlink"/>
            <w:rFonts w:asciiTheme="minorHAnsi" w:hAnsiTheme="minorHAnsi"/>
            <w:u w:val="none"/>
          </w:rPr>
          <w:t>Mary’s boy child</w:t>
        </w:r>
      </w:hyperlink>
    </w:p>
    <w:p w:rsidR="009B3512" w:rsidRPr="009B3512" w:rsidRDefault="009D7C95">
      <w:pPr>
        <w:rPr>
          <w:rFonts w:asciiTheme="minorHAnsi" w:hAnsiTheme="minorHAnsi"/>
        </w:rPr>
      </w:pPr>
      <w:hyperlink w:anchor="MaryMary" w:history="1">
        <w:r w:rsidR="009B3512" w:rsidRPr="009B3512">
          <w:rPr>
            <w:rStyle w:val="Hyperlink"/>
            <w:rFonts w:asciiTheme="minorHAnsi" w:hAnsiTheme="minorHAnsi"/>
            <w:u w:val="none"/>
          </w:rPr>
          <w:t>Mary, Mary</w:t>
        </w:r>
      </w:hyperlink>
    </w:p>
    <w:p w:rsidR="00E05BA4" w:rsidRPr="009B3512" w:rsidRDefault="009D7C95">
      <w:pPr>
        <w:rPr>
          <w:rFonts w:asciiTheme="minorHAnsi" w:hAnsiTheme="minorHAnsi"/>
        </w:rPr>
      </w:pPr>
      <w:hyperlink w:anchor="Maythenight" w:history="1">
        <w:r w:rsidR="00E05BA4" w:rsidRPr="009B3512">
          <w:rPr>
            <w:rStyle w:val="Hyperlink"/>
            <w:rFonts w:asciiTheme="minorHAnsi" w:hAnsiTheme="minorHAnsi"/>
            <w:u w:val="none"/>
          </w:rPr>
          <w:t>May the night be filled with gladness</w:t>
        </w:r>
      </w:hyperlink>
    </w:p>
    <w:p w:rsidR="000412CF" w:rsidRPr="00170DBA" w:rsidRDefault="009D7C95">
      <w:pPr>
        <w:rPr>
          <w:rFonts w:asciiTheme="minorHAnsi" w:hAnsiTheme="minorHAnsi"/>
        </w:rPr>
      </w:pPr>
      <w:hyperlink w:anchor="Mynlyking" w:history="1">
        <w:r w:rsidR="000412CF" w:rsidRPr="00170DBA">
          <w:rPr>
            <w:rStyle w:val="Hyperlink"/>
            <w:rFonts w:asciiTheme="minorHAnsi" w:hAnsiTheme="minorHAnsi"/>
            <w:u w:val="none"/>
          </w:rPr>
          <w:t>Myn lyking</w:t>
        </w:r>
      </w:hyperlink>
    </w:p>
    <w:p w:rsidR="000412CF" w:rsidRPr="00170DBA" w:rsidRDefault="000412CF" w:rsidP="00D64F99">
      <w:pPr>
        <w:pStyle w:val="Index1"/>
        <w:rPr>
          <w:rStyle w:val="FollowedHyperlink"/>
          <w:rFonts w:asciiTheme="minorHAnsi" w:hAnsiTheme="minorHAnsi"/>
          <w:u w:val="none"/>
        </w:rPr>
      </w:pPr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NativityCarol" w:history="1">
        <w:r w:rsidR="000412CF" w:rsidRPr="00170DBA">
          <w:rPr>
            <w:rStyle w:val="FollowedHyperlink"/>
            <w:rFonts w:asciiTheme="minorHAnsi" w:hAnsiTheme="minorHAnsi"/>
            <w:u w:val="none"/>
          </w:rPr>
          <w:t>Nativity Carol</w:t>
        </w:r>
      </w:hyperlink>
    </w:p>
    <w:p w:rsidR="000412CF" w:rsidRPr="00170DBA" w:rsidRDefault="009D7C95">
      <w:pPr>
        <w:rPr>
          <w:rFonts w:asciiTheme="minorHAnsi" w:hAnsiTheme="minorHAnsi"/>
        </w:rPr>
      </w:pPr>
      <w:hyperlink w:anchor="Sansdaycarol" w:history="1">
        <w:r w:rsidR="000412CF" w:rsidRPr="00170DBA">
          <w:rPr>
            <w:rStyle w:val="Hyperlink"/>
            <w:rFonts w:asciiTheme="minorHAnsi" w:hAnsiTheme="minorHAnsi"/>
            <w:u w:val="none"/>
          </w:rPr>
          <w:t>Now the holly bears a berry</w:t>
        </w:r>
      </w:hyperlink>
    </w:p>
    <w:p w:rsidR="000412CF" w:rsidRPr="00170DBA" w:rsidRDefault="009D7C95">
      <w:pPr>
        <w:rPr>
          <w:rFonts w:asciiTheme="minorHAnsi" w:hAnsiTheme="minorHAnsi"/>
        </w:rPr>
      </w:pPr>
      <w:hyperlink w:anchor="thecherrytreecarol" w:history="1">
        <w:r w:rsidR="000412CF" w:rsidRPr="00170DBA">
          <w:rPr>
            <w:rStyle w:val="Hyperlink"/>
            <w:rFonts w:asciiTheme="minorHAnsi" w:hAnsiTheme="minorHAnsi"/>
            <w:u w:val="none"/>
          </w:rPr>
          <w:t>Now Joseph was an old man</w:t>
        </w:r>
      </w:hyperlink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9D7C95">
      <w:pPr>
        <w:outlineLvl w:val="0"/>
        <w:rPr>
          <w:rFonts w:asciiTheme="minorHAnsi" w:hAnsiTheme="minorHAnsi"/>
        </w:rPr>
      </w:pPr>
      <w:hyperlink w:anchor="_Hlk500738095" w:history="1" w:docLocation="1,5626,5649,0,,O come, all ye faithful">
        <w:r w:rsidR="000412CF" w:rsidRPr="00170DBA">
          <w:rPr>
            <w:rStyle w:val="Hyperlink"/>
            <w:rFonts w:asciiTheme="minorHAnsi" w:hAnsiTheme="minorHAnsi"/>
            <w:u w:val="none"/>
          </w:rPr>
          <w:t>O come, all ye faithful</w:t>
        </w:r>
      </w:hyperlink>
    </w:p>
    <w:p w:rsidR="00F8011B" w:rsidRPr="00170DBA" w:rsidRDefault="009D7C95">
      <w:pPr>
        <w:outlineLvl w:val="0"/>
        <w:rPr>
          <w:rFonts w:asciiTheme="minorHAnsi" w:hAnsiTheme="minorHAnsi"/>
        </w:rPr>
      </w:pPr>
      <w:hyperlink w:anchor="Oholynight" w:history="1">
        <w:r w:rsidR="00F8011B" w:rsidRPr="00170DBA">
          <w:rPr>
            <w:rStyle w:val="Hyperlink"/>
            <w:rFonts w:asciiTheme="minorHAnsi" w:hAnsiTheme="minorHAnsi"/>
            <w:u w:val="none"/>
          </w:rPr>
          <w:t>O holy night</w:t>
        </w:r>
      </w:hyperlink>
    </w:p>
    <w:p w:rsidR="000412CF" w:rsidRPr="00170DBA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471389714" w:history="1">
        <w:r w:rsidR="000412CF" w:rsidRPr="00170DBA">
          <w:rPr>
            <w:rStyle w:val="FollowedHyperlink"/>
            <w:rFonts w:asciiTheme="minorHAnsi" w:hAnsiTheme="minorHAnsi"/>
            <w:u w:val="none"/>
          </w:rPr>
          <w:t xml:space="preserve">O little one </w:t>
        </w:r>
        <w:bookmarkStart w:id="21" w:name="_Hlt471389719"/>
        <w:r w:rsidR="000412CF" w:rsidRPr="00170DBA">
          <w:rPr>
            <w:rStyle w:val="FollowedHyperlink"/>
            <w:rFonts w:asciiTheme="minorHAnsi" w:hAnsiTheme="minorHAnsi"/>
            <w:u w:val="none"/>
          </w:rPr>
          <w:t>s</w:t>
        </w:r>
        <w:bookmarkEnd w:id="21"/>
        <w:r w:rsidR="000412CF" w:rsidRPr="00170DBA">
          <w:rPr>
            <w:rStyle w:val="FollowedHyperlink"/>
            <w:rFonts w:asciiTheme="minorHAnsi" w:hAnsiTheme="minorHAnsi"/>
            <w:u w:val="none"/>
          </w:rPr>
          <w:t>weet</w:t>
        </w:r>
      </w:hyperlink>
    </w:p>
    <w:p w:rsidR="000412CF" w:rsidRPr="0089104C" w:rsidRDefault="0089104C">
      <w:pPr>
        <w:rPr>
          <w:rStyle w:val="Hyperlink"/>
          <w:rFonts w:asciiTheme="minorHAnsi" w:hAnsiTheme="minorHAnsi"/>
          <w:u w:val="none"/>
        </w:rPr>
      </w:pPr>
      <w:r w:rsidRPr="0089104C">
        <w:rPr>
          <w:rFonts w:asciiTheme="minorHAnsi" w:hAnsiTheme="minorHAnsi"/>
        </w:rPr>
        <w:fldChar w:fldCharType="begin"/>
      </w:r>
      <w:r w:rsidRPr="0089104C">
        <w:rPr>
          <w:rFonts w:asciiTheme="minorHAnsi" w:hAnsiTheme="minorHAnsi"/>
        </w:rPr>
        <w:instrText xml:space="preserve"> HYPERLINK  \l "OlittletownofBethlehem" </w:instrText>
      </w:r>
      <w:r w:rsidRPr="0089104C">
        <w:rPr>
          <w:rFonts w:asciiTheme="minorHAnsi" w:hAnsiTheme="minorHAnsi"/>
        </w:rPr>
        <w:fldChar w:fldCharType="separate"/>
      </w:r>
      <w:r w:rsidR="000412CF" w:rsidRPr="0089104C">
        <w:rPr>
          <w:rStyle w:val="Hyperlink"/>
          <w:rFonts w:asciiTheme="minorHAnsi" w:hAnsiTheme="minorHAnsi"/>
          <w:u w:val="none"/>
        </w:rPr>
        <w:t>O little town of Bethlehem</w:t>
      </w:r>
      <w:r w:rsidRPr="0089104C">
        <w:rPr>
          <w:rStyle w:val="Hyperlink"/>
          <w:rFonts w:asciiTheme="minorHAnsi" w:hAnsiTheme="minorHAnsi"/>
          <w:u w:val="none"/>
        </w:rPr>
        <w:t xml:space="preserve"> (NHWS)</w:t>
      </w:r>
    </w:p>
    <w:p w:rsidR="0089104C" w:rsidRPr="0089104C" w:rsidRDefault="0089104C">
      <w:pPr>
        <w:rPr>
          <w:rFonts w:asciiTheme="minorHAnsi" w:hAnsiTheme="minorHAnsi"/>
        </w:rPr>
      </w:pPr>
      <w:r w:rsidRPr="0089104C">
        <w:rPr>
          <w:rFonts w:asciiTheme="minorHAnsi" w:hAnsiTheme="minorHAnsi"/>
        </w:rPr>
        <w:fldChar w:fldCharType="end"/>
      </w:r>
      <w:hyperlink w:anchor="Olittletown" w:history="1">
        <w:r w:rsidRPr="0089104C">
          <w:rPr>
            <w:rStyle w:val="Hyperlink"/>
            <w:rFonts w:asciiTheme="minorHAnsi" w:hAnsiTheme="minorHAnsi"/>
            <w:u w:val="none"/>
          </w:rPr>
          <w:t>O little town of Bethlehem (Common Praise)</w:t>
        </w:r>
      </w:hyperlink>
    </w:p>
    <w:p w:rsidR="000412CF" w:rsidRPr="00AB1C1B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29523" w:history="1" w:docLocation="1,1092,1118,0,,Once in Royal David's city">
        <w:r w:rsidR="000412CF" w:rsidRPr="00AB1C1B">
          <w:rPr>
            <w:rStyle w:val="Hyperlink"/>
            <w:rFonts w:asciiTheme="minorHAnsi" w:hAnsiTheme="minorHAnsi"/>
            <w:u w:val="none"/>
          </w:rPr>
          <w:t>Once in Royal David's city</w:t>
        </w:r>
      </w:hyperlink>
    </w:p>
    <w:p w:rsidR="000412CF" w:rsidRPr="00AB1C1B" w:rsidRDefault="00AB1C1B">
      <w:pPr>
        <w:rPr>
          <w:rStyle w:val="Hyperlink"/>
          <w:rFonts w:asciiTheme="minorHAnsi" w:hAnsiTheme="minorHAnsi"/>
          <w:u w:val="none"/>
        </w:rPr>
      </w:pPr>
      <w:r w:rsidRPr="00AB1C1B">
        <w:rPr>
          <w:rFonts w:asciiTheme="minorHAnsi" w:hAnsiTheme="minorHAnsi"/>
        </w:rPr>
        <w:fldChar w:fldCharType="begin"/>
      </w:r>
      <w:r w:rsidRPr="00AB1C1B">
        <w:rPr>
          <w:rFonts w:asciiTheme="minorHAnsi" w:hAnsiTheme="minorHAnsi"/>
        </w:rPr>
        <w:instrText xml:space="preserve"> HYPERLINK  \l "OnChristmasnightallChristianssing" </w:instrText>
      </w:r>
      <w:r w:rsidRPr="00AB1C1B">
        <w:rPr>
          <w:rFonts w:asciiTheme="minorHAnsi" w:hAnsiTheme="minorHAnsi"/>
        </w:rPr>
        <w:fldChar w:fldCharType="separate"/>
      </w:r>
      <w:r w:rsidR="000412CF" w:rsidRPr="00AB1C1B">
        <w:rPr>
          <w:rStyle w:val="Hyperlink"/>
          <w:rFonts w:asciiTheme="minorHAnsi" w:hAnsiTheme="minorHAnsi"/>
          <w:u w:val="none"/>
        </w:rPr>
        <w:t>On Christmas night all Christians sing</w:t>
      </w:r>
    </w:p>
    <w:p w:rsidR="000412CF" w:rsidRPr="00AB1C1B" w:rsidRDefault="00AB1C1B">
      <w:pPr>
        <w:rPr>
          <w:rFonts w:asciiTheme="minorHAnsi" w:hAnsiTheme="minorHAnsi"/>
        </w:rPr>
      </w:pPr>
      <w:r w:rsidRPr="00AB1C1B">
        <w:rPr>
          <w:rFonts w:asciiTheme="minorHAnsi" w:hAnsiTheme="minorHAnsi"/>
        </w:rPr>
        <w:fldChar w:fldCharType="end"/>
      </w:r>
      <w:hyperlink w:anchor="LittleOnesleep" w:history="1">
        <w:r w:rsidR="000412CF" w:rsidRPr="00AB1C1B">
          <w:rPr>
            <w:rStyle w:val="Hyperlink"/>
            <w:rFonts w:asciiTheme="minorHAnsi" w:hAnsiTheme="minorHAnsi"/>
            <w:u w:val="none"/>
          </w:rPr>
          <w:t>On Christmas night so long ago</w:t>
        </w:r>
      </w:hyperlink>
    </w:p>
    <w:p w:rsidR="00266CA4" w:rsidRPr="00AB1C1B" w:rsidRDefault="00266CA4" w:rsidP="00266CA4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AB1C1B" w:rsidRDefault="009D7C95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pastthreeaclock" w:history="1">
        <w:r w:rsidR="000412CF" w:rsidRPr="00AB1C1B">
          <w:rPr>
            <w:rStyle w:val="Hyperlink"/>
            <w:rFonts w:asciiTheme="minorHAnsi" w:hAnsiTheme="minorHAnsi"/>
            <w:u w:val="none"/>
          </w:rPr>
          <w:t>Past three a clock</w:t>
        </w:r>
      </w:hyperlink>
    </w:p>
    <w:p w:rsidR="000412CF" w:rsidRPr="00AB1C1B" w:rsidRDefault="009D7C95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APolishLullaby" w:history="1">
        <w:r w:rsidR="000412CF" w:rsidRPr="00AB1C1B">
          <w:rPr>
            <w:rStyle w:val="Hyperlink"/>
            <w:rFonts w:asciiTheme="minorHAnsi" w:hAnsiTheme="minorHAnsi"/>
            <w:u w:val="none"/>
          </w:rPr>
          <w:t>Polish Lullaby, A</w:t>
        </w:r>
      </w:hyperlink>
    </w:p>
    <w:p w:rsidR="000412CF" w:rsidRPr="00AB1C1B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CA2BDC" w:rsidRPr="00AB1C1B" w:rsidRDefault="009D7C95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Riseupshepherd" w:history="1">
        <w:r w:rsidR="00CA2BDC" w:rsidRPr="00AB1C1B">
          <w:rPr>
            <w:rStyle w:val="Hyperlink"/>
            <w:rFonts w:asciiTheme="minorHAnsi" w:hAnsiTheme="minorHAnsi"/>
            <w:u w:val="none"/>
          </w:rPr>
          <w:t>Rise up, shepherd, and follow</w:t>
        </w:r>
      </w:hyperlink>
    </w:p>
    <w:p w:rsidR="000412CF" w:rsidRPr="00AB1C1B" w:rsidRDefault="00620835">
      <w:pPr>
        <w:pStyle w:val="Verse"/>
        <w:tabs>
          <w:tab w:val="clear" w:pos="540"/>
        </w:tabs>
        <w:rPr>
          <w:rStyle w:val="Hyperlink"/>
          <w:rFonts w:asciiTheme="minorHAnsi" w:hAnsiTheme="minorHAnsi"/>
          <w:u w:val="none"/>
        </w:rPr>
      </w:pPr>
      <w:r w:rsidRPr="00AB1C1B">
        <w:rPr>
          <w:rFonts w:asciiTheme="minorHAnsi" w:hAnsiTheme="minorHAnsi"/>
        </w:rPr>
        <w:fldChar w:fldCharType="begin"/>
      </w:r>
      <w:r w:rsidR="000412CF" w:rsidRPr="00AB1C1B">
        <w:rPr>
          <w:rFonts w:asciiTheme="minorHAnsi" w:hAnsiTheme="minorHAnsi"/>
        </w:rPr>
        <w:instrText xml:space="preserve"> HYPERLINK  \l "_Hlk500822228" \s "1,34838,34852,4094,Verse,Rocking Carol</w:instrText>
      </w:r>
      <w:r w:rsidR="000412CF" w:rsidRPr="00AB1C1B">
        <w:rPr>
          <w:rFonts w:asciiTheme="minorHAnsi" w:hAnsiTheme="minorHAnsi"/>
        </w:rPr>
        <w:cr/>
        <w:instrText xml:space="preserve">" </w:instrText>
      </w:r>
      <w:r w:rsidRPr="00AB1C1B">
        <w:rPr>
          <w:rFonts w:asciiTheme="minorHAnsi" w:hAnsiTheme="minorHAnsi"/>
        </w:rPr>
        <w:fldChar w:fldCharType="separate"/>
      </w:r>
      <w:r w:rsidR="000412CF" w:rsidRPr="00AB1C1B">
        <w:rPr>
          <w:rStyle w:val="Hyperlink"/>
          <w:rFonts w:asciiTheme="minorHAnsi" w:hAnsiTheme="minorHAnsi"/>
          <w:u w:val="none"/>
        </w:rPr>
        <w:t>Rocking Carol</w:t>
      </w:r>
    </w:p>
    <w:p w:rsidR="000412CF" w:rsidRPr="00AB1C1B" w:rsidRDefault="00620835">
      <w:pPr>
        <w:pStyle w:val="Verse"/>
        <w:tabs>
          <w:tab w:val="clear" w:pos="540"/>
        </w:tabs>
        <w:rPr>
          <w:rFonts w:asciiTheme="minorHAnsi" w:hAnsiTheme="minorHAnsi"/>
        </w:rPr>
      </w:pPr>
      <w:r w:rsidRPr="00AB1C1B">
        <w:rPr>
          <w:rFonts w:asciiTheme="minorHAnsi" w:hAnsiTheme="minorHAnsi"/>
        </w:rPr>
        <w:fldChar w:fldCharType="end"/>
      </w:r>
      <w:hyperlink w:anchor="RoundOrange" w:history="1">
        <w:r w:rsidR="000412CF" w:rsidRPr="00AB1C1B">
          <w:rPr>
            <w:rStyle w:val="Hyperlink"/>
            <w:rFonts w:asciiTheme="minorHAnsi" w:hAnsiTheme="minorHAnsi"/>
            <w:u w:val="none"/>
          </w:rPr>
          <w:t>Round Orange (Christingle)</w:t>
        </w:r>
      </w:hyperlink>
    </w:p>
    <w:p w:rsidR="000412CF" w:rsidRPr="00AB1C1B" w:rsidRDefault="009D7C95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CatandMouse" w:history="1">
        <w:r w:rsidR="000412CF" w:rsidRPr="00AB1C1B">
          <w:rPr>
            <w:rStyle w:val="Hyperlink"/>
            <w:rFonts w:asciiTheme="minorHAnsi" w:hAnsiTheme="minorHAnsi"/>
            <w:u w:val="none"/>
          </w:rPr>
          <w:t>Said the cat to the mouse</w:t>
        </w:r>
      </w:hyperlink>
    </w:p>
    <w:p w:rsidR="000412CF" w:rsidRPr="00AB1C1B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Sansdaycarol" w:history="1">
        <w:r w:rsidR="000412CF" w:rsidRPr="00AB1C1B">
          <w:rPr>
            <w:rStyle w:val="Hyperlink"/>
            <w:rFonts w:asciiTheme="minorHAnsi" w:hAnsiTheme="minorHAnsi"/>
            <w:u w:val="none"/>
          </w:rPr>
          <w:t>Sans Day Carol</w:t>
        </w:r>
      </w:hyperlink>
    </w:p>
    <w:p w:rsidR="000412CF" w:rsidRPr="00AB1C1B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471389494" w:history="1">
        <w:r w:rsidR="000412CF" w:rsidRPr="00AB1C1B">
          <w:rPr>
            <w:rStyle w:val="FollowedHyperlink"/>
            <w:rFonts w:asciiTheme="minorHAnsi" w:hAnsiTheme="minorHAnsi"/>
            <w:u w:val="none"/>
          </w:rPr>
          <w:t>See amid the winter's snow</w:t>
        </w:r>
      </w:hyperlink>
    </w:p>
    <w:p w:rsidR="000412CF" w:rsidRPr="00AB1C1B" w:rsidRDefault="009D7C95">
      <w:pPr>
        <w:rPr>
          <w:rStyle w:val="FollowedHyperlink"/>
          <w:rFonts w:asciiTheme="minorHAnsi" w:hAnsiTheme="minorHAnsi"/>
          <w:u w:val="none"/>
        </w:rPr>
      </w:pPr>
      <w:hyperlink w:anchor="Calypsocarol" w:history="1">
        <w:r w:rsidR="000412CF" w:rsidRPr="00AB1C1B">
          <w:rPr>
            <w:rStyle w:val="Hyperlink"/>
            <w:rFonts w:asciiTheme="minorHAnsi" w:hAnsiTheme="minorHAnsi"/>
            <w:u w:val="none"/>
          </w:rPr>
          <w:t>See him lying on a bed of straw</w:t>
        </w:r>
      </w:hyperlink>
    </w:p>
    <w:p w:rsidR="000412CF" w:rsidRPr="00AB1C1B" w:rsidRDefault="00620835">
      <w:pPr>
        <w:rPr>
          <w:rStyle w:val="Hyperlink"/>
          <w:rFonts w:asciiTheme="minorHAnsi" w:hAnsiTheme="minorHAnsi"/>
          <w:u w:val="none"/>
        </w:rPr>
      </w:pPr>
      <w:r w:rsidRPr="00AB1C1B">
        <w:rPr>
          <w:rStyle w:val="FollowedHyperlink"/>
          <w:rFonts w:asciiTheme="minorHAnsi" w:hAnsiTheme="minorHAnsi"/>
          <w:u w:val="none"/>
        </w:rPr>
        <w:fldChar w:fldCharType="begin"/>
      </w:r>
      <w:r w:rsidR="000412CF" w:rsidRPr="00AB1C1B">
        <w:rPr>
          <w:rStyle w:val="FollowedHyperlink"/>
          <w:rFonts w:asciiTheme="minorHAnsi" w:hAnsiTheme="minorHAnsi"/>
          <w:u w:val="none"/>
        </w:rPr>
        <w:instrText xml:space="preserve"> HYPERLINK  \l "_Hlk500820529" \s "1,33940,33973,0,,Shepherds, in the field abiding " </w:instrText>
      </w:r>
      <w:r w:rsidRPr="00AB1C1B">
        <w:rPr>
          <w:rStyle w:val="FollowedHyperlink"/>
          <w:rFonts w:asciiTheme="minorHAnsi" w:hAnsiTheme="minorHAnsi"/>
          <w:u w:val="none"/>
        </w:rPr>
        <w:fldChar w:fldCharType="separate"/>
      </w:r>
      <w:r w:rsidR="000412CF" w:rsidRPr="00AB1C1B">
        <w:rPr>
          <w:rStyle w:val="Hyperlink"/>
          <w:rFonts w:asciiTheme="minorHAnsi" w:hAnsiTheme="minorHAnsi"/>
          <w:u w:val="none"/>
        </w:rPr>
        <w:t xml:space="preserve">Shepherds, in the field abiding </w:t>
      </w:r>
    </w:p>
    <w:p w:rsidR="00FD69B6" w:rsidRPr="00296761" w:rsidRDefault="00620835" w:rsidP="00D64F99">
      <w:pPr>
        <w:pStyle w:val="Index1"/>
        <w:rPr>
          <w:rStyle w:val="Hyperlink"/>
          <w:rFonts w:asciiTheme="minorHAnsi" w:hAnsiTheme="minorHAnsi"/>
          <w:u w:val="none"/>
        </w:rPr>
      </w:pPr>
      <w:r w:rsidRPr="00AB1C1B">
        <w:rPr>
          <w:rStyle w:val="FollowedHyperlink"/>
          <w:rFonts w:asciiTheme="minorHAnsi" w:hAnsiTheme="minorHAnsi"/>
          <w:u w:val="none"/>
        </w:rPr>
        <w:fldChar w:fldCharType="end"/>
      </w:r>
      <w:hyperlink w:anchor="ShepherdsPipeCarol" w:history="1">
        <w:r w:rsidR="00FD69B6" w:rsidRPr="00296761">
          <w:rPr>
            <w:rStyle w:val="Hyperlink"/>
            <w:rFonts w:asciiTheme="minorHAnsi" w:hAnsiTheme="minorHAnsi"/>
            <w:u w:val="none"/>
          </w:rPr>
          <w:t>Shepherd’s Pipe Carol</w:t>
        </w:r>
      </w:hyperlink>
    </w:p>
    <w:p w:rsidR="00296761" w:rsidRPr="00296761" w:rsidRDefault="009D7C95" w:rsidP="00296761">
      <w:pPr>
        <w:rPr>
          <w:rStyle w:val="Hyperlink"/>
          <w:rFonts w:asciiTheme="minorHAnsi" w:hAnsiTheme="minorHAnsi"/>
          <w:u w:val="none"/>
        </w:rPr>
      </w:pPr>
      <w:hyperlink w:anchor="ShoeMeTheWayToShine" w:history="1">
        <w:r w:rsidR="00296761" w:rsidRPr="00296761">
          <w:rPr>
            <w:rStyle w:val="Hyperlink"/>
            <w:rFonts w:asciiTheme="minorHAnsi" w:hAnsiTheme="minorHAnsi"/>
            <w:u w:val="none"/>
          </w:rPr>
          <w:t>Show me the way to shine for Jesus</w:t>
        </w:r>
      </w:hyperlink>
    </w:p>
    <w:p w:rsidR="000412CF" w:rsidRPr="00296761" w:rsidRDefault="009D7C9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hyperlink w:anchor="_Hlk500737841" w:history="1" w:docLocation="1,2404,2428,0,,Silent night, holy night">
        <w:r w:rsidR="000412CF" w:rsidRPr="00296761">
          <w:rPr>
            <w:rStyle w:val="Hyperlink"/>
            <w:rFonts w:asciiTheme="minorHAnsi" w:hAnsiTheme="minorHAnsi"/>
            <w:u w:val="none"/>
          </w:rPr>
          <w:t>Silent night, holy night</w:t>
        </w:r>
      </w:hyperlink>
    </w:p>
    <w:p w:rsidR="000412CF" w:rsidRPr="00AB1C1B" w:rsidRDefault="009D7C95">
      <w:pPr>
        <w:rPr>
          <w:rFonts w:asciiTheme="minorHAnsi" w:hAnsiTheme="minorHAnsi"/>
        </w:rPr>
      </w:pPr>
      <w:hyperlink w:anchor="_Hlk500738993" w:history="1" w:docLocation="1,24609,24621,0,,Sing lullaby">
        <w:r w:rsidR="000412CF" w:rsidRPr="00AB1C1B">
          <w:rPr>
            <w:rStyle w:val="Hyperlink"/>
            <w:rFonts w:asciiTheme="minorHAnsi" w:hAnsiTheme="minorHAnsi"/>
            <w:u w:val="none"/>
          </w:rPr>
          <w:t>Sing lullaby</w:t>
        </w:r>
      </w:hyperlink>
    </w:p>
    <w:p w:rsidR="000412CF" w:rsidRPr="00AB1C1B" w:rsidRDefault="009D7C95">
      <w:pPr>
        <w:rPr>
          <w:rFonts w:asciiTheme="minorHAnsi" w:hAnsiTheme="minorHAnsi"/>
        </w:rPr>
      </w:pPr>
      <w:hyperlink w:anchor="StarCarol" w:history="1">
        <w:r w:rsidR="000412CF" w:rsidRPr="00AB1C1B">
          <w:rPr>
            <w:rStyle w:val="Hyperlink"/>
            <w:rFonts w:asciiTheme="minorHAnsi" w:hAnsiTheme="minorHAnsi"/>
            <w:u w:val="none"/>
          </w:rPr>
          <w:t>Sing this night, for a boy is born</w:t>
        </w:r>
      </w:hyperlink>
    </w:p>
    <w:p w:rsidR="000412CF" w:rsidRPr="00AB1C1B" w:rsidRDefault="009D7C95">
      <w:pPr>
        <w:rPr>
          <w:rFonts w:asciiTheme="minorHAnsi" w:hAnsiTheme="minorHAnsi"/>
        </w:rPr>
      </w:pPr>
      <w:hyperlink w:anchor="_Hlk500738565" w:history="1" w:docLocation="1,12518,12535,4094,Verse,Star in the South">
        <w:r w:rsidR="000412CF" w:rsidRPr="00AB1C1B">
          <w:rPr>
            <w:rStyle w:val="Hyperlink"/>
            <w:rFonts w:asciiTheme="minorHAnsi" w:hAnsiTheme="minorHAnsi"/>
            <w:u w:val="none"/>
          </w:rPr>
          <w:t>Star in the South</w:t>
        </w:r>
      </w:hyperlink>
    </w:p>
    <w:p w:rsidR="000412CF" w:rsidRPr="00AB1C1B" w:rsidRDefault="009D7C95">
      <w:pPr>
        <w:rPr>
          <w:rFonts w:asciiTheme="minorHAnsi" w:hAnsiTheme="minorHAnsi"/>
        </w:rPr>
      </w:pPr>
      <w:hyperlink w:anchor="StarCarol" w:history="1">
        <w:r w:rsidR="000412CF" w:rsidRPr="00AB1C1B">
          <w:rPr>
            <w:rStyle w:val="Hyperlink"/>
            <w:rFonts w:asciiTheme="minorHAnsi" w:hAnsiTheme="minorHAnsi"/>
            <w:u w:val="none"/>
          </w:rPr>
          <w:t>Star Carol</w:t>
        </w:r>
      </w:hyperlink>
    </w:p>
    <w:p w:rsidR="000412CF" w:rsidRPr="00E64B47" w:rsidRDefault="009D7C95">
      <w:pPr>
        <w:rPr>
          <w:rFonts w:asciiTheme="minorHAnsi" w:hAnsiTheme="minorHAnsi"/>
          <w:u w:val="single"/>
        </w:rPr>
      </w:pPr>
      <w:hyperlink w:anchor="Stillstillstill" w:history="1">
        <w:r w:rsidR="000412CF" w:rsidRPr="00AB1C1B">
          <w:rPr>
            <w:rStyle w:val="Hyperlink"/>
            <w:rFonts w:asciiTheme="minorHAnsi" w:hAnsiTheme="minorHAnsi"/>
            <w:u w:val="none"/>
          </w:rPr>
          <w:t>Still, still, still</w:t>
        </w:r>
      </w:hyperlink>
    </w:p>
    <w:p w:rsidR="000412CF" w:rsidRPr="00362127" w:rsidRDefault="00AB1C1B">
      <w:pPr>
        <w:pStyle w:val="Verse"/>
        <w:tabs>
          <w:tab w:val="clear" w:pos="540"/>
        </w:tabs>
        <w:rPr>
          <w:rStyle w:val="Hyperlink"/>
          <w:rFonts w:asciiTheme="minorHAnsi" w:hAnsiTheme="minorHAnsi"/>
          <w:u w:val="none"/>
        </w:rPr>
      </w:pPr>
      <w:r w:rsidRPr="00362127">
        <w:rPr>
          <w:rFonts w:asciiTheme="minorHAnsi" w:hAnsiTheme="minorHAnsi"/>
        </w:rPr>
        <w:fldChar w:fldCharType="begin"/>
      </w:r>
      <w:r w:rsidRPr="00362127">
        <w:rPr>
          <w:rFonts w:asciiTheme="minorHAnsi" w:hAnsiTheme="minorHAnsi"/>
        </w:rPr>
        <w:instrText xml:space="preserve"> HYPERLINK  \l "OnChristmasnightallChristianssing" </w:instrText>
      </w:r>
      <w:r w:rsidRPr="00362127">
        <w:rPr>
          <w:rFonts w:asciiTheme="minorHAnsi" w:hAnsiTheme="minorHAnsi"/>
        </w:rPr>
        <w:fldChar w:fldCharType="separate"/>
      </w:r>
      <w:r w:rsidR="000412CF" w:rsidRPr="00362127">
        <w:rPr>
          <w:rStyle w:val="Hyperlink"/>
          <w:rFonts w:asciiTheme="minorHAnsi" w:hAnsiTheme="minorHAnsi"/>
          <w:u w:val="none"/>
        </w:rPr>
        <w:t>Sussex Carol</w:t>
      </w:r>
    </w:p>
    <w:p w:rsidR="000412CF" w:rsidRPr="00362127" w:rsidRDefault="00AB1C1B">
      <w:pPr>
        <w:pStyle w:val="Verse"/>
        <w:tabs>
          <w:tab w:val="clear" w:pos="540"/>
        </w:tabs>
        <w:rPr>
          <w:rFonts w:asciiTheme="minorHAnsi" w:hAnsiTheme="minorHAnsi"/>
        </w:rPr>
      </w:pPr>
      <w:r w:rsidRPr="00362127">
        <w:rPr>
          <w:rFonts w:asciiTheme="minorHAnsi" w:hAnsiTheme="minorHAnsi"/>
        </w:rPr>
        <w:fldChar w:fldCharType="end"/>
      </w:r>
      <w:hyperlink w:anchor="SussexCarol2019" w:history="1">
        <w:r w:rsidR="00E64B47" w:rsidRPr="00362127">
          <w:rPr>
            <w:rStyle w:val="Hyperlink"/>
            <w:rFonts w:asciiTheme="minorHAnsi" w:hAnsiTheme="minorHAnsi"/>
            <w:u w:val="none"/>
          </w:rPr>
          <w:t>Sussex Ca</w:t>
        </w:r>
        <w:r w:rsidR="00E64B47" w:rsidRPr="00362127">
          <w:rPr>
            <w:rStyle w:val="Hyperlink"/>
            <w:rFonts w:asciiTheme="minorHAnsi" w:hAnsiTheme="minorHAnsi"/>
            <w:u w:val="none"/>
          </w:rPr>
          <w:t>r</w:t>
        </w:r>
        <w:r w:rsidR="00E64B47" w:rsidRPr="00362127">
          <w:rPr>
            <w:rStyle w:val="Hyperlink"/>
            <w:rFonts w:asciiTheme="minorHAnsi" w:hAnsiTheme="minorHAnsi"/>
            <w:u w:val="none"/>
          </w:rPr>
          <w:t>ol (2019 choir)</w:t>
        </w:r>
      </w:hyperlink>
    </w:p>
    <w:p w:rsidR="00E64B47" w:rsidRPr="003F77EF" w:rsidRDefault="00E64B47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3F77EF" w:rsidRDefault="009D7C95">
      <w:pPr>
        <w:pStyle w:val="Verse"/>
        <w:tabs>
          <w:tab w:val="clear" w:pos="540"/>
        </w:tabs>
        <w:outlineLvl w:val="0"/>
        <w:rPr>
          <w:rFonts w:asciiTheme="minorHAnsi" w:hAnsiTheme="minorHAnsi"/>
        </w:rPr>
      </w:pPr>
      <w:hyperlink w:anchor="_Hlk500739134" w:history="1" w:docLocation="1,29490,29524,0,,The angel Gabriel from heaven ca">
        <w:r w:rsidR="000412CF" w:rsidRPr="003F77EF">
          <w:rPr>
            <w:rStyle w:val="Hyperlink"/>
            <w:rFonts w:asciiTheme="minorHAnsi" w:hAnsiTheme="minorHAnsi"/>
            <w:u w:val="none"/>
          </w:rPr>
          <w:t>The angel Gabriel from heaven came</w:t>
        </w:r>
      </w:hyperlink>
    </w:p>
    <w:p w:rsidR="000412CF" w:rsidRPr="003F77EF" w:rsidRDefault="009D7C95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CatandMouse" w:history="1">
        <w:r w:rsidR="000412CF" w:rsidRPr="003F77EF">
          <w:rPr>
            <w:rStyle w:val="Hyperlink"/>
            <w:rFonts w:asciiTheme="minorHAnsi" w:hAnsiTheme="minorHAnsi"/>
            <w:u w:val="none"/>
          </w:rPr>
          <w:t>The cat and the mouse carol</w:t>
        </w:r>
      </w:hyperlink>
    </w:p>
    <w:p w:rsidR="000412CF" w:rsidRDefault="009D7C95">
      <w:pPr>
        <w:pStyle w:val="Verse"/>
        <w:tabs>
          <w:tab w:val="clear" w:pos="540"/>
        </w:tabs>
        <w:rPr>
          <w:rStyle w:val="Hyperlink"/>
          <w:rFonts w:asciiTheme="minorHAnsi" w:hAnsiTheme="minorHAnsi"/>
          <w:u w:val="none"/>
        </w:rPr>
      </w:pPr>
      <w:hyperlink w:anchor="thecherrytreecarol" w:history="1">
        <w:r w:rsidR="000412CF" w:rsidRPr="003F77EF">
          <w:rPr>
            <w:rStyle w:val="Hyperlink"/>
            <w:rFonts w:asciiTheme="minorHAnsi" w:hAnsiTheme="minorHAnsi"/>
            <w:u w:val="none"/>
          </w:rPr>
          <w:t>The cherry tree carol</w:t>
        </w:r>
      </w:hyperlink>
    </w:p>
    <w:p w:rsidR="00C63A07" w:rsidRPr="003F77EF" w:rsidRDefault="009D7C95">
      <w:pPr>
        <w:pStyle w:val="Verse"/>
        <w:tabs>
          <w:tab w:val="clear" w:pos="540"/>
        </w:tabs>
        <w:rPr>
          <w:rStyle w:val="Hyperlink"/>
          <w:rFonts w:asciiTheme="minorHAnsi" w:hAnsiTheme="minorHAnsi"/>
          <w:u w:val="none"/>
        </w:rPr>
      </w:pPr>
      <w:hyperlink w:anchor="TheColoursOfChristmas" w:history="1">
        <w:r w:rsidR="00C63A07" w:rsidRPr="00C63A07">
          <w:rPr>
            <w:rStyle w:val="Hyperlink"/>
            <w:rFonts w:asciiTheme="minorHAnsi" w:hAnsiTheme="minorHAnsi"/>
          </w:rPr>
          <w:t>The colours of Christmas</w:t>
        </w:r>
      </w:hyperlink>
    </w:p>
    <w:p w:rsidR="003F77EF" w:rsidRPr="003F77EF" w:rsidRDefault="009D7C95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TheFirstChristmas" w:history="1">
        <w:r w:rsidR="003F77EF" w:rsidRPr="003F77EF">
          <w:rPr>
            <w:rStyle w:val="Hyperlink"/>
            <w:rFonts w:asciiTheme="minorHAnsi" w:hAnsiTheme="minorHAnsi"/>
            <w:u w:val="none"/>
          </w:rPr>
          <w:t>The First Christmas</w:t>
        </w:r>
      </w:hyperlink>
    </w:p>
    <w:p w:rsidR="000412CF" w:rsidRPr="00170DBA" w:rsidRDefault="009D7C95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_Hlk500738683" w:history="1" w:docLocation="1,14300,14316,0,,The first Nowell">
        <w:r w:rsidR="000412CF" w:rsidRPr="003F77EF">
          <w:rPr>
            <w:rStyle w:val="Hyperlink"/>
            <w:rFonts w:asciiTheme="minorHAnsi" w:hAnsiTheme="minorHAnsi"/>
            <w:u w:val="none"/>
          </w:rPr>
          <w:t>The first Nowell</w:t>
        </w:r>
      </w:hyperlink>
      <w:r w:rsidR="0042538A" w:rsidRPr="003F77EF">
        <w:rPr>
          <w:rFonts w:asciiTheme="minorHAnsi" w:hAnsiTheme="minorHAnsi"/>
        </w:rPr>
        <w:t xml:space="preserve"> (congregation</w:t>
      </w:r>
      <w:r w:rsidR="0042538A" w:rsidRPr="00170DBA">
        <w:rPr>
          <w:rFonts w:asciiTheme="minorHAnsi" w:hAnsiTheme="minorHAnsi"/>
        </w:rPr>
        <w:t>)</w:t>
      </w:r>
    </w:p>
    <w:p w:rsidR="0042538A" w:rsidRPr="00170DBA" w:rsidRDefault="009D7C95">
      <w:pPr>
        <w:pStyle w:val="Verse"/>
        <w:tabs>
          <w:tab w:val="clear" w:pos="540"/>
        </w:tabs>
        <w:rPr>
          <w:rFonts w:asciiTheme="minorHAnsi" w:hAnsiTheme="minorHAnsi"/>
        </w:rPr>
      </w:pPr>
      <w:hyperlink w:anchor="FirstNowellPachelbel" w:history="1">
        <w:r w:rsidR="0042538A" w:rsidRPr="00170DBA">
          <w:rPr>
            <w:rStyle w:val="Hyperlink"/>
            <w:rFonts w:asciiTheme="minorHAnsi" w:hAnsiTheme="minorHAnsi"/>
            <w:u w:val="none"/>
          </w:rPr>
          <w:t>The first Nowell / Pachelbel’s Canon</w:t>
        </w:r>
      </w:hyperlink>
    </w:p>
    <w:p w:rsidR="000412CF" w:rsidRPr="00170DBA" w:rsidRDefault="009D7C95">
      <w:pPr>
        <w:rPr>
          <w:rFonts w:asciiTheme="minorHAnsi" w:hAnsiTheme="minorHAnsi"/>
        </w:rPr>
      </w:pPr>
      <w:hyperlink w:anchor="_Hlk500738775" w:history="1" w:docLocation="1,17599,17620,0,,The holly and the ivy">
        <w:r w:rsidR="000412CF" w:rsidRPr="00170DBA">
          <w:rPr>
            <w:rStyle w:val="Hyperlink"/>
            <w:rFonts w:asciiTheme="minorHAnsi" w:hAnsiTheme="minorHAnsi"/>
            <w:u w:val="none"/>
          </w:rPr>
          <w:t>The holly and the ivy</w:t>
        </w:r>
      </w:hyperlink>
    </w:p>
    <w:p w:rsidR="00664B56" w:rsidRPr="00170DBA" w:rsidRDefault="009D7C95">
      <w:pPr>
        <w:rPr>
          <w:ins w:id="22" w:author="Michael Raynor" w:date="2007-11-18T22:54:00Z"/>
          <w:rFonts w:asciiTheme="minorHAnsi" w:hAnsiTheme="minorHAnsi"/>
        </w:rPr>
      </w:pPr>
      <w:hyperlink w:anchor="LindenTree" w:history="1">
        <w:r w:rsidR="00664B56" w:rsidRPr="00170DBA">
          <w:rPr>
            <w:rStyle w:val="Hyperlink"/>
            <w:rFonts w:asciiTheme="minorHAnsi" w:hAnsiTheme="minorHAnsi"/>
            <w:u w:val="none"/>
          </w:rPr>
          <w:t>The Linden Tree carol</w:t>
        </w:r>
      </w:hyperlink>
    </w:p>
    <w:p w:rsidR="000412CF" w:rsidRPr="00170DBA" w:rsidRDefault="00620835">
      <w:pPr>
        <w:rPr>
          <w:rFonts w:asciiTheme="minorHAnsi" w:hAnsiTheme="minorHAnsi"/>
        </w:rPr>
      </w:pPr>
      <w:r w:rsidRPr="00620835">
        <w:rPr>
          <w:rFonts w:asciiTheme="minorHAnsi" w:hAnsiTheme="minorHAnsi"/>
          <w:rPrChange w:id="23" w:author="Michael Raynor" w:date="2007-11-18T23:10:00Z">
            <w:rPr>
              <w:color w:val="0000FF"/>
              <w:u w:val="single"/>
            </w:rPr>
          </w:rPrChange>
        </w:rPr>
        <w:fldChar w:fldCharType="begin"/>
      </w:r>
      <w:r w:rsidRPr="00620835">
        <w:rPr>
          <w:rFonts w:asciiTheme="minorHAnsi" w:hAnsiTheme="minorHAnsi"/>
          <w:rPrChange w:id="24" w:author="Michael Raynor" w:date="2007-11-18T23:10:00Z">
            <w:rPr>
              <w:color w:val="0000FF"/>
              <w:u w:val="single"/>
            </w:rPr>
          </w:rPrChange>
        </w:rPr>
        <w:instrText xml:space="preserve"> HYPERLINK  \l "thelittleroadtoBethlehem" </w:instrText>
      </w:r>
      <w:r w:rsidRPr="00620835">
        <w:rPr>
          <w:rFonts w:asciiTheme="minorHAnsi" w:hAnsiTheme="minorHAnsi"/>
          <w:rPrChange w:id="25" w:author="Michael Raynor" w:date="2007-11-18T23:10:00Z">
            <w:rPr>
              <w:color w:val="0000FF"/>
              <w:u w:val="single"/>
            </w:rPr>
          </w:rPrChange>
        </w:rPr>
        <w:fldChar w:fldCharType="separate"/>
      </w:r>
      <w:r w:rsidR="00796B9B" w:rsidRPr="00170DBA">
        <w:rPr>
          <w:rStyle w:val="Hyperlink"/>
          <w:rFonts w:asciiTheme="minorHAnsi" w:hAnsiTheme="minorHAnsi"/>
          <w:u w:val="none"/>
        </w:rPr>
        <w:t>The little road to Bethlehem</w:t>
      </w:r>
      <w:r w:rsidRPr="00620835">
        <w:rPr>
          <w:rFonts w:asciiTheme="minorHAnsi" w:hAnsiTheme="minorHAnsi"/>
          <w:rPrChange w:id="26" w:author="Michael Raynor" w:date="2007-11-18T23:10:00Z">
            <w:rPr>
              <w:color w:val="0000FF"/>
              <w:u w:val="single"/>
            </w:rPr>
          </w:rPrChange>
        </w:rPr>
        <w:fldChar w:fldCharType="end"/>
      </w:r>
    </w:p>
    <w:p w:rsidR="003530F8" w:rsidRPr="00170DBA" w:rsidRDefault="009D7C95">
      <w:pPr>
        <w:rPr>
          <w:ins w:id="27" w:author="Michael Raynor" w:date="2007-11-18T23:06:00Z"/>
          <w:rFonts w:asciiTheme="minorHAnsi" w:hAnsiTheme="minorHAnsi"/>
        </w:rPr>
      </w:pPr>
      <w:hyperlink w:anchor="PresentSong" w:history="1">
        <w:r w:rsidR="003530F8" w:rsidRPr="00170DBA">
          <w:rPr>
            <w:rStyle w:val="Hyperlink"/>
            <w:rFonts w:asciiTheme="minorHAnsi" w:hAnsiTheme="minorHAnsi"/>
            <w:u w:val="none"/>
          </w:rPr>
          <w:t>The Present Song</w:t>
        </w:r>
      </w:hyperlink>
      <w:r w:rsidR="003530F8" w:rsidRPr="00170DBA">
        <w:rPr>
          <w:rFonts w:asciiTheme="minorHAnsi" w:hAnsiTheme="minorHAnsi"/>
        </w:rPr>
        <w:t xml:space="preserve"> </w:t>
      </w:r>
    </w:p>
    <w:p w:rsidR="000412CF" w:rsidRPr="00170DBA" w:rsidRDefault="00620835">
      <w:pPr>
        <w:numPr>
          <w:ins w:id="28" w:author="Michael Raynor" w:date="2007-11-18T23:06:00Z"/>
        </w:numPr>
        <w:rPr>
          <w:rFonts w:asciiTheme="minorHAnsi" w:hAnsiTheme="minorHAnsi"/>
        </w:rPr>
      </w:pPr>
      <w:ins w:id="29" w:author="Michael Raynor" w:date="2007-11-18T23:09:00Z">
        <w:r w:rsidRPr="00620835">
          <w:rPr>
            <w:rFonts w:asciiTheme="minorHAnsi" w:hAnsiTheme="minorHAnsi"/>
            <w:rPrChange w:id="30" w:author="Michael Raynor" w:date="2007-11-18T23:10:00Z">
              <w:rPr>
                <w:color w:val="0000FF"/>
                <w:u w:val="single"/>
              </w:rPr>
            </w:rPrChange>
          </w:rPr>
          <w:fldChar w:fldCharType="begin"/>
        </w:r>
        <w:r w:rsidRPr="00620835">
          <w:rPr>
            <w:rFonts w:asciiTheme="minorHAnsi" w:hAnsiTheme="minorHAnsi"/>
            <w:rPrChange w:id="31" w:author="Michael Raynor" w:date="2007-11-18T23:10:00Z">
              <w:rPr>
                <w:color w:val="0000FF"/>
                <w:u w:val="single"/>
              </w:rPr>
            </w:rPrChange>
          </w:rPr>
          <w:instrText xml:space="preserve"> HYPERLINK  \l "shepherdspipe" </w:instrText>
        </w:r>
        <w:r w:rsidRPr="00620835">
          <w:rPr>
            <w:rFonts w:asciiTheme="minorHAnsi" w:hAnsiTheme="minorHAnsi"/>
            <w:rPrChange w:id="32" w:author="Michael Raynor" w:date="2007-11-18T23:10:00Z">
              <w:rPr>
                <w:color w:val="0000FF"/>
                <w:u w:val="single"/>
              </w:rPr>
            </w:rPrChange>
          </w:rPr>
          <w:fldChar w:fldCharType="separate"/>
        </w:r>
        <w:r w:rsidR="00796B9B" w:rsidRPr="00170DBA">
          <w:rPr>
            <w:rStyle w:val="Hyperlink"/>
            <w:rFonts w:asciiTheme="minorHAnsi" w:hAnsiTheme="minorHAnsi"/>
            <w:u w:val="none"/>
          </w:rPr>
          <w:t>The shepherd’s pipe carol</w:t>
        </w:r>
        <w:r w:rsidRPr="00620835">
          <w:rPr>
            <w:rFonts w:asciiTheme="minorHAnsi" w:hAnsiTheme="minorHAnsi"/>
            <w:rPrChange w:id="33" w:author="Michael Raynor" w:date="2007-11-18T23:10:00Z">
              <w:rPr>
                <w:color w:val="0000FF"/>
                <w:u w:val="single"/>
              </w:rPr>
            </w:rPrChange>
          </w:rPr>
          <w:fldChar w:fldCharType="end"/>
        </w:r>
      </w:ins>
    </w:p>
    <w:p w:rsidR="00D677D6" w:rsidRPr="00170DBA" w:rsidRDefault="009D7C95">
      <w:pPr>
        <w:rPr>
          <w:rFonts w:asciiTheme="minorHAnsi" w:hAnsiTheme="minorHAnsi"/>
        </w:rPr>
      </w:pPr>
      <w:hyperlink w:anchor="Threekings" w:history="1">
        <w:r w:rsidR="00D677D6" w:rsidRPr="00170DBA">
          <w:rPr>
            <w:rStyle w:val="Hyperlink"/>
            <w:rFonts w:asciiTheme="minorHAnsi" w:hAnsiTheme="minorHAnsi"/>
            <w:u w:val="none"/>
          </w:rPr>
          <w:t>The three kings</w:t>
        </w:r>
      </w:hyperlink>
    </w:p>
    <w:p w:rsidR="000412CF" w:rsidRPr="00B02F18" w:rsidRDefault="00620835">
      <w:pPr>
        <w:rPr>
          <w:rStyle w:val="Hyperlink"/>
          <w:rFonts w:asciiTheme="minorHAnsi" w:hAnsiTheme="minorHAnsi"/>
          <w:u w:val="none"/>
        </w:rPr>
      </w:pPr>
      <w:r w:rsidRPr="00B02F18">
        <w:rPr>
          <w:rFonts w:asciiTheme="minorHAnsi" w:hAnsiTheme="minorHAnsi"/>
        </w:rPr>
        <w:lastRenderedPageBreak/>
        <w:fldChar w:fldCharType="begin"/>
      </w:r>
      <w:r w:rsidR="000412CF" w:rsidRPr="00B02F18">
        <w:rPr>
          <w:rFonts w:asciiTheme="minorHAnsi" w:hAnsiTheme="minorHAnsi"/>
        </w:rPr>
        <w:instrText xml:space="preserve"> HYPERLINK  \l "_Hlk532710262" \s "1,36548,36598,0,,The truth from above XE \"The tr" </w:instrText>
      </w:r>
      <w:r w:rsidRPr="00B02F18">
        <w:rPr>
          <w:rFonts w:asciiTheme="minorHAnsi" w:hAnsiTheme="minorHAnsi"/>
        </w:rPr>
        <w:fldChar w:fldCharType="separate"/>
      </w:r>
      <w:r w:rsidR="000412CF" w:rsidRPr="00B02F18">
        <w:rPr>
          <w:rStyle w:val="Hyperlink"/>
          <w:rFonts w:asciiTheme="minorHAnsi" w:hAnsiTheme="minorHAnsi"/>
          <w:u w:val="none"/>
        </w:rPr>
        <w:t>The truth from above</w:t>
      </w:r>
    </w:p>
    <w:p w:rsidR="000412CF" w:rsidRPr="00B02F18" w:rsidRDefault="00620835">
      <w:pPr>
        <w:rPr>
          <w:rStyle w:val="Hyperlink"/>
          <w:rFonts w:asciiTheme="minorHAnsi" w:hAnsiTheme="minorHAnsi"/>
          <w:u w:val="none"/>
        </w:rPr>
      </w:pPr>
      <w:r w:rsidRPr="00B02F18">
        <w:rPr>
          <w:rFonts w:asciiTheme="minorHAnsi" w:hAnsiTheme="minorHAnsi"/>
        </w:rPr>
        <w:fldChar w:fldCharType="end"/>
      </w:r>
      <w:r w:rsidR="00B02F18" w:rsidRPr="00B02F18">
        <w:rPr>
          <w:rFonts w:asciiTheme="minorHAnsi" w:hAnsiTheme="minorHAnsi"/>
        </w:rPr>
        <w:fldChar w:fldCharType="begin"/>
      </w:r>
      <w:r w:rsidR="00B02F18" w:rsidRPr="00B02F18">
        <w:rPr>
          <w:rFonts w:asciiTheme="minorHAnsi" w:hAnsiTheme="minorHAnsi"/>
        </w:rPr>
        <w:instrText xml:space="preserve"> HYPERLINK  \l "TheVirginMaryhadaBabyBoy" </w:instrText>
      </w:r>
      <w:r w:rsidR="00B02F18" w:rsidRPr="00B02F18">
        <w:rPr>
          <w:rFonts w:asciiTheme="minorHAnsi" w:hAnsiTheme="minorHAnsi"/>
        </w:rPr>
        <w:fldChar w:fldCharType="separate"/>
      </w:r>
      <w:r w:rsidR="000412CF" w:rsidRPr="00B02F18">
        <w:rPr>
          <w:rStyle w:val="Hyperlink"/>
          <w:rFonts w:asciiTheme="minorHAnsi" w:hAnsiTheme="minorHAnsi"/>
          <w:u w:val="none"/>
        </w:rPr>
        <w:t>The Virgin Mary had a baby boy</w:t>
      </w:r>
    </w:p>
    <w:p w:rsidR="000412CF" w:rsidRPr="00170DBA" w:rsidRDefault="00B02F18">
      <w:pPr>
        <w:rPr>
          <w:rStyle w:val="Hyperlink"/>
          <w:rFonts w:asciiTheme="minorHAnsi" w:hAnsiTheme="minorHAnsi"/>
          <w:u w:val="none"/>
        </w:rPr>
      </w:pPr>
      <w:r w:rsidRPr="00B02F18">
        <w:rPr>
          <w:rFonts w:asciiTheme="minorHAnsi" w:hAnsiTheme="minorHAnsi"/>
        </w:rPr>
        <w:fldChar w:fldCharType="end"/>
      </w:r>
      <w:r w:rsidR="00620835" w:rsidRPr="00170DBA">
        <w:rPr>
          <w:rFonts w:asciiTheme="minorHAnsi" w:hAnsiTheme="minorHAnsi"/>
        </w:rPr>
        <w:fldChar w:fldCharType="begin"/>
      </w:r>
      <w:r w:rsidR="000412CF" w:rsidRPr="00170DBA">
        <w:rPr>
          <w:rFonts w:asciiTheme="minorHAnsi" w:hAnsiTheme="minorHAnsi"/>
        </w:rPr>
        <w:instrText xml:space="preserve"> HYPERLINK  \l "_Hlk500744575" \s "1,33038,33074,0,,Three kings from Persian lands a" </w:instrText>
      </w:r>
      <w:r w:rsidR="00620835" w:rsidRPr="00170DBA">
        <w:rPr>
          <w:rFonts w:asciiTheme="minorHAnsi" w:hAnsiTheme="minorHAnsi"/>
        </w:rPr>
        <w:fldChar w:fldCharType="separate"/>
      </w:r>
      <w:r w:rsidR="000412CF" w:rsidRPr="00170DBA">
        <w:rPr>
          <w:rStyle w:val="Hyperlink"/>
          <w:rFonts w:asciiTheme="minorHAnsi" w:hAnsiTheme="minorHAnsi"/>
          <w:u w:val="none"/>
        </w:rPr>
        <w:t>Three kings from Persian lands afar</w:t>
      </w:r>
    </w:p>
    <w:p w:rsidR="000412CF" w:rsidRPr="00170DBA" w:rsidRDefault="00620835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fldChar w:fldCharType="end"/>
      </w:r>
      <w:hyperlink w:anchor="Tonight" w:history="1">
        <w:r w:rsidR="00BF24B4" w:rsidRPr="00170DBA">
          <w:rPr>
            <w:rStyle w:val="Hyperlink"/>
            <w:rFonts w:asciiTheme="minorHAnsi" w:hAnsiTheme="minorHAnsi"/>
            <w:u w:val="none"/>
          </w:rPr>
          <w:t>Tonight, while all the world was sleeping</w:t>
        </w:r>
      </w:hyperlink>
    </w:p>
    <w:p w:rsidR="00BF24B4" w:rsidRPr="00170DBA" w:rsidRDefault="00BF24B4">
      <w:pPr>
        <w:rPr>
          <w:rFonts w:asciiTheme="minorHAnsi" w:hAnsiTheme="minorHAnsi"/>
        </w:rPr>
      </w:pPr>
    </w:p>
    <w:bookmarkStart w:id="34" w:name="_Hlt471390116"/>
    <w:p w:rsidR="000412CF" w:rsidRPr="00170DBA" w:rsidRDefault="0062083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r w:rsidRPr="00170DBA">
        <w:rPr>
          <w:rStyle w:val="FollowedHyperlink"/>
          <w:rFonts w:asciiTheme="minorHAnsi" w:hAnsiTheme="minorHAnsi"/>
          <w:u w:val="none"/>
        </w:rPr>
        <w:fldChar w:fldCharType="begin"/>
      </w:r>
      <w:r w:rsidR="000412CF" w:rsidRPr="00170DBA">
        <w:rPr>
          <w:rStyle w:val="FollowedHyperlink"/>
          <w:rFonts w:asciiTheme="minorHAnsi" w:hAnsiTheme="minorHAnsi"/>
          <w:u w:val="none"/>
        </w:rPr>
        <w:instrText xml:space="preserve"> HYPERLINK  \l "_Hlk471390139" </w:instrText>
      </w:r>
      <w:r w:rsidRPr="00170DBA">
        <w:rPr>
          <w:rStyle w:val="FollowedHyperlink"/>
          <w:rFonts w:asciiTheme="minorHAnsi" w:hAnsiTheme="minorHAnsi"/>
          <w:u w:val="none"/>
        </w:rPr>
        <w:fldChar w:fldCharType="separate"/>
      </w:r>
      <w:r w:rsidR="000412CF" w:rsidRPr="00170DBA">
        <w:rPr>
          <w:rStyle w:val="FollowedHyperlink"/>
          <w:rFonts w:asciiTheme="minorHAnsi" w:hAnsiTheme="minorHAnsi"/>
          <w:u w:val="none"/>
        </w:rPr>
        <w:t>Unto us a boy is born</w:t>
      </w:r>
      <w:r w:rsidRPr="00170DBA">
        <w:rPr>
          <w:rStyle w:val="FollowedHyperlink"/>
          <w:rFonts w:asciiTheme="minorHAnsi" w:hAnsiTheme="minorHAnsi"/>
          <w:u w:val="none"/>
        </w:rPr>
        <w:fldChar w:fldCharType="end"/>
      </w:r>
    </w:p>
    <w:bookmarkEnd w:id="34"/>
    <w:p w:rsidR="000412CF" w:rsidRPr="00170DBA" w:rsidRDefault="00620835" w:rsidP="00D64F99">
      <w:pPr>
        <w:pStyle w:val="Index1"/>
        <w:rPr>
          <w:rStyle w:val="FollowedHyperlink"/>
          <w:rFonts w:asciiTheme="minorHAnsi" w:hAnsiTheme="minorHAnsi"/>
          <w:u w:val="none"/>
        </w:rPr>
      </w:pPr>
      <w:r w:rsidRPr="00170DBA">
        <w:rPr>
          <w:rStyle w:val="FollowedHyperlink"/>
          <w:rFonts w:asciiTheme="minorHAnsi" w:hAnsiTheme="minorHAnsi"/>
          <w:u w:val="none"/>
        </w:rPr>
        <w:fldChar w:fldCharType="begin"/>
      </w:r>
      <w:r w:rsidR="000412CF" w:rsidRPr="00170DBA">
        <w:rPr>
          <w:rStyle w:val="FollowedHyperlink"/>
          <w:rFonts w:asciiTheme="minorHAnsi" w:hAnsiTheme="minorHAnsi"/>
          <w:u w:val="none"/>
        </w:rPr>
        <w:instrText xml:space="preserve"> HYPERLINK  \l "_Hlk471390038" </w:instrText>
      </w:r>
      <w:r w:rsidRPr="00170DBA">
        <w:rPr>
          <w:rStyle w:val="FollowedHyperlink"/>
          <w:rFonts w:asciiTheme="minorHAnsi" w:hAnsiTheme="minorHAnsi"/>
          <w:u w:val="none"/>
        </w:rPr>
        <w:fldChar w:fldCharType="separate"/>
      </w:r>
      <w:r w:rsidR="000412CF" w:rsidRPr="00170DBA">
        <w:rPr>
          <w:rStyle w:val="FollowedHyperlink"/>
          <w:rFonts w:asciiTheme="minorHAnsi" w:hAnsiTheme="minorHAnsi"/>
          <w:u w:val="none"/>
        </w:rPr>
        <w:t>Unt</w:t>
      </w:r>
      <w:bookmarkStart w:id="35" w:name="_Hlt471390157"/>
      <w:r w:rsidR="000412CF" w:rsidRPr="00170DBA">
        <w:rPr>
          <w:rStyle w:val="FollowedHyperlink"/>
          <w:rFonts w:asciiTheme="minorHAnsi" w:hAnsiTheme="minorHAnsi"/>
          <w:u w:val="none"/>
        </w:rPr>
        <w:t>o</w:t>
      </w:r>
      <w:bookmarkEnd w:id="35"/>
      <w:r w:rsidR="000412CF" w:rsidRPr="00170DBA">
        <w:rPr>
          <w:rStyle w:val="FollowedHyperlink"/>
          <w:rFonts w:asciiTheme="minorHAnsi" w:hAnsiTheme="minorHAnsi"/>
          <w:u w:val="none"/>
        </w:rPr>
        <w:t xml:space="preserve"> us is born a </w:t>
      </w:r>
      <w:bookmarkStart w:id="36" w:name="_Hlt471390041"/>
      <w:r w:rsidR="000412CF" w:rsidRPr="00170DBA">
        <w:rPr>
          <w:rStyle w:val="FollowedHyperlink"/>
          <w:rFonts w:asciiTheme="minorHAnsi" w:hAnsiTheme="minorHAnsi"/>
          <w:u w:val="none"/>
        </w:rPr>
        <w:t>S</w:t>
      </w:r>
      <w:bookmarkEnd w:id="36"/>
      <w:r w:rsidR="000412CF" w:rsidRPr="00170DBA">
        <w:rPr>
          <w:rStyle w:val="FollowedHyperlink"/>
          <w:rFonts w:asciiTheme="minorHAnsi" w:hAnsiTheme="minorHAnsi"/>
          <w:u w:val="none"/>
        </w:rPr>
        <w:t>on</w:t>
      </w:r>
      <w:r w:rsidRPr="00170DBA">
        <w:rPr>
          <w:rStyle w:val="FollowedHyperlink"/>
          <w:rFonts w:asciiTheme="minorHAnsi" w:hAnsiTheme="minorHAnsi"/>
          <w:u w:val="none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9D7C95">
      <w:pPr>
        <w:rPr>
          <w:rFonts w:asciiTheme="minorHAnsi" w:hAnsiTheme="minorHAnsi"/>
        </w:rPr>
      </w:pPr>
      <w:hyperlink w:anchor="WeThreKings" w:history="1">
        <w:r w:rsidR="00685ED9" w:rsidRPr="00170DBA">
          <w:rPr>
            <w:rStyle w:val="Hyperlink"/>
            <w:rFonts w:asciiTheme="minorHAnsi" w:hAnsiTheme="minorHAnsi"/>
            <w:u w:val="none"/>
          </w:rPr>
          <w:t>We three kings of orient are</w:t>
        </w:r>
      </w:hyperlink>
    </w:p>
    <w:p w:rsidR="000412CF" w:rsidRPr="00170DBA" w:rsidRDefault="009D7C95">
      <w:pPr>
        <w:rPr>
          <w:rFonts w:asciiTheme="minorHAnsi" w:hAnsiTheme="minorHAnsi"/>
        </w:rPr>
      </w:pPr>
      <w:hyperlink w:anchor="AmerryChristmas" w:history="1">
        <w:r w:rsidR="000412CF" w:rsidRPr="00170DBA">
          <w:rPr>
            <w:rStyle w:val="Hyperlink"/>
            <w:rFonts w:asciiTheme="minorHAnsi" w:hAnsiTheme="minorHAnsi"/>
            <w:u w:val="none"/>
          </w:rPr>
          <w:t>We wish you a merry Christmas</w:t>
        </w:r>
      </w:hyperlink>
    </w:p>
    <w:p w:rsidR="00D64948" w:rsidRPr="00170DBA" w:rsidRDefault="009D7C95">
      <w:pPr>
        <w:rPr>
          <w:rFonts w:asciiTheme="minorHAnsi" w:hAnsiTheme="minorHAnsi"/>
        </w:rPr>
      </w:pPr>
      <w:hyperlink w:anchor="whatchildisthis" w:history="1">
        <w:r w:rsidR="00D64948" w:rsidRPr="00170DBA">
          <w:rPr>
            <w:rStyle w:val="Hyperlink"/>
            <w:rFonts w:asciiTheme="minorHAnsi" w:hAnsiTheme="minorHAnsi"/>
            <w:u w:val="none"/>
          </w:rPr>
          <w:t>What child is this?</w:t>
        </w:r>
      </w:hyperlink>
    </w:p>
    <w:p w:rsidR="000412CF" w:rsidRPr="00170DBA" w:rsidRDefault="009D7C95">
      <w:pPr>
        <w:rPr>
          <w:rFonts w:asciiTheme="minorHAnsi" w:hAnsiTheme="minorHAnsi"/>
        </w:rPr>
      </w:pPr>
      <w:hyperlink w:anchor="Whenceisthisgoodly" w:history="1">
        <w:r w:rsidR="00D82C91">
          <w:rPr>
            <w:rStyle w:val="Hyperlink"/>
            <w:rFonts w:asciiTheme="minorHAnsi" w:hAnsiTheme="minorHAnsi"/>
            <w:u w:val="none"/>
          </w:rPr>
          <w:t>Whence is that</w:t>
        </w:r>
        <w:r w:rsidR="000412CF" w:rsidRPr="00170DBA">
          <w:rPr>
            <w:rStyle w:val="Hyperlink"/>
            <w:rFonts w:asciiTheme="minorHAnsi" w:hAnsiTheme="minorHAnsi"/>
            <w:u w:val="none"/>
          </w:rPr>
          <w:t xml:space="preserve"> goodly fragrance flowing?</w:t>
        </w:r>
      </w:hyperlink>
    </w:p>
    <w:p w:rsidR="000412CF" w:rsidRPr="00170DBA" w:rsidRDefault="009D7C95">
      <w:pPr>
        <w:rPr>
          <w:rFonts w:asciiTheme="minorHAnsi" w:hAnsiTheme="minorHAnsi"/>
        </w:rPr>
      </w:pPr>
      <w:hyperlink w:anchor="Whereyouthere" w:history="1">
        <w:r w:rsidR="000412CF" w:rsidRPr="00170DBA">
          <w:rPr>
            <w:rStyle w:val="Hyperlink"/>
            <w:rFonts w:asciiTheme="minorHAnsi" w:hAnsiTheme="minorHAnsi"/>
            <w:u w:val="none"/>
          </w:rPr>
          <w:t>Were you there?</w:t>
        </w:r>
      </w:hyperlink>
    </w:p>
    <w:p w:rsidR="006071C8" w:rsidRPr="00170DBA" w:rsidRDefault="009D7C95" w:rsidP="006071C8">
      <w:pPr>
        <w:rPr>
          <w:rFonts w:asciiTheme="minorHAnsi" w:hAnsiTheme="minorHAnsi"/>
        </w:rPr>
      </w:pPr>
      <w:hyperlink w:anchor="Whileshepherdswatched" w:history="1">
        <w:r w:rsidR="006071C8" w:rsidRPr="00170DBA">
          <w:rPr>
            <w:rStyle w:val="Hyperlink"/>
            <w:rFonts w:asciiTheme="minorHAnsi" w:hAnsiTheme="minorHAnsi"/>
            <w:u w:val="none"/>
          </w:rPr>
          <w:t>While shepherds watched their flock</w:t>
        </w:r>
      </w:hyperlink>
    </w:p>
    <w:p w:rsidR="006071C8" w:rsidRPr="00170DBA" w:rsidRDefault="006071C8" w:rsidP="006071C8">
      <w:pPr>
        <w:rPr>
          <w:ins w:id="37" w:author="Michael Raynor" w:date="2007-11-18T23:10:00Z"/>
          <w:rFonts w:asciiTheme="minorHAnsi" w:hAnsiTheme="minorHAnsi"/>
        </w:rPr>
        <w:sectPr w:rsidR="006071C8" w:rsidRPr="00170DBA">
          <w:type w:val="continuous"/>
          <w:pgSz w:w="15840" w:h="12240" w:orient="landscape"/>
          <w:pgMar w:top="720" w:right="720" w:bottom="720" w:left="720" w:header="720" w:footer="720" w:gutter="0"/>
          <w:cols w:num="3" w:space="720"/>
        </w:sectPr>
      </w:pPr>
    </w:p>
    <w:p w:rsidR="00BD696A" w:rsidRPr="00170DBA" w:rsidRDefault="00BD696A" w:rsidP="00D64F99">
      <w:pPr>
        <w:pStyle w:val="Index1"/>
      </w:pPr>
    </w:p>
    <w:p w:rsidR="00BD696A" w:rsidRPr="00170DBA" w:rsidRDefault="00BD696A" w:rsidP="00D64F99">
      <w:pPr>
        <w:pStyle w:val="Index1"/>
      </w:pPr>
    </w:p>
    <w:p w:rsidR="000412CF" w:rsidRPr="00170DBA" w:rsidRDefault="00BD696A" w:rsidP="00D64F99">
      <w:pPr>
        <w:pStyle w:val="Index1"/>
        <w:rPr>
          <w:noProof/>
        </w:rPr>
        <w:sectPr w:rsidR="000412CF" w:rsidRPr="00170DBA">
          <w:type w:val="continuous"/>
          <w:pgSz w:w="15840" w:h="12240" w:orient="landscape"/>
          <w:pgMar w:top="720" w:right="720" w:bottom="720" w:left="720" w:header="720" w:footer="720" w:gutter="0"/>
          <w:cols w:num="2" w:space="1440"/>
        </w:sectPr>
      </w:pPr>
      <w:r w:rsidRPr="00170DBA">
        <w:rPr>
          <w:highlight w:val="yellow"/>
        </w:rPr>
        <w:lastRenderedPageBreak/>
        <w:t>NB One of the carols used at 2009 carol service was different on sheet to that used by choir – please check</w:t>
      </w:r>
      <w:r w:rsidR="000412CF" w:rsidRPr="00170DBA">
        <w:br w:type="page"/>
      </w:r>
      <w:r w:rsidR="00620835" w:rsidRPr="00170DBA">
        <w:fldChar w:fldCharType="begin"/>
      </w:r>
      <w:r w:rsidR="000412CF" w:rsidRPr="00170DBA">
        <w:instrText xml:space="preserve"> INDEX \e "</w:instrText>
      </w:r>
      <w:r w:rsidR="000412CF" w:rsidRPr="00170DBA">
        <w:tab/>
        <w:instrText xml:space="preserve">" \h "A" \c "3" </w:instrText>
      </w:r>
      <w:r w:rsidR="00620835" w:rsidRPr="00170DBA">
        <w:fldChar w:fldCharType="separate"/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lastRenderedPageBreak/>
        <w:t>A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Away in a manger</w:t>
      </w:r>
      <w:r w:rsidRPr="00170DBA">
        <w:rPr>
          <w:noProof/>
        </w:rPr>
        <w:tab/>
        <w:t>6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B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Born in the night</w:t>
      </w:r>
      <w:r w:rsidRPr="00170DBA">
        <w:rPr>
          <w:noProof/>
        </w:rPr>
        <w:tab/>
        <w:t>21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C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Calypso carol</w:t>
      </w:r>
      <w:r w:rsidRPr="00170DBA">
        <w:rPr>
          <w:noProof/>
        </w:rPr>
        <w:tab/>
        <w:t>18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D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Ding dong! merrily on high</w:t>
      </w:r>
      <w:r w:rsidRPr="00170DBA">
        <w:rPr>
          <w:noProof/>
        </w:rPr>
        <w:tab/>
        <w:t>23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G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God rest you merry, gentlemen</w:t>
      </w:r>
      <w:r w:rsidRPr="00170DBA">
        <w:rPr>
          <w:noProof/>
        </w:rPr>
        <w:tab/>
        <w:t>15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Good Christian men, rejoice</w:t>
      </w:r>
      <w:r w:rsidRPr="00170DBA">
        <w:rPr>
          <w:noProof/>
        </w:rPr>
        <w:tab/>
        <w:t>11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H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Hark! the herald angels sing</w:t>
      </w:r>
      <w:r w:rsidRPr="00170DBA">
        <w:rPr>
          <w:noProof/>
        </w:rPr>
        <w:tab/>
        <w:t>10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lastRenderedPageBreak/>
        <w:t>I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In the bleak mid-winter</w:t>
      </w:r>
      <w:r w:rsidRPr="00170DBA">
        <w:rPr>
          <w:noProof/>
        </w:rPr>
        <w:tab/>
      </w:r>
      <w:r w:rsidRPr="00170DBA">
        <w:rPr>
          <w:noProof/>
        </w:rPr>
        <w:tab/>
        <w:t>29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It came upon the midnight clear</w:t>
      </w:r>
      <w:r w:rsidRPr="00170DBA">
        <w:rPr>
          <w:noProof/>
        </w:rPr>
        <w:tab/>
        <w:t>9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J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Joy to the world!</w:t>
      </w:r>
      <w:r w:rsidRPr="00170DBA">
        <w:rPr>
          <w:noProof/>
        </w:rPr>
        <w:tab/>
      </w:r>
      <w:r w:rsidRPr="00170DBA">
        <w:rPr>
          <w:noProof/>
        </w:rPr>
        <w:tab/>
        <w:t>13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L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Little Donkey, little donkey</w:t>
      </w:r>
      <w:r w:rsidRPr="00170DBA">
        <w:rPr>
          <w:noProof/>
        </w:rPr>
        <w:tab/>
        <w:t>24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O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O come, all ye faithful</w:t>
      </w:r>
      <w:r w:rsidRPr="00170DBA">
        <w:rPr>
          <w:noProof/>
        </w:rPr>
        <w:tab/>
        <w:t>7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O little one sweet, O little one mild</w:t>
      </w:r>
      <w:r w:rsidRPr="00170DBA">
        <w:rPr>
          <w:noProof/>
        </w:rPr>
        <w:tab/>
        <w:t>19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O little town of Bethlehem</w:t>
      </w:r>
      <w:r w:rsidRPr="00170DBA">
        <w:rPr>
          <w:noProof/>
        </w:rPr>
        <w:tab/>
        <w:t>5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On Christmas night all Christians sing</w:t>
      </w:r>
      <w:r w:rsidRPr="00170DBA">
        <w:rPr>
          <w:noProof/>
        </w:rPr>
        <w:tab/>
        <w:t>20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Once in Royal David's city</w:t>
      </w:r>
      <w:r w:rsidRPr="00170DBA">
        <w:rPr>
          <w:noProof/>
        </w:rPr>
        <w:tab/>
        <w:t>2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R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Rocking Carol</w:t>
      </w:r>
      <w:r w:rsidRPr="00170DBA">
        <w:rPr>
          <w:rFonts w:asciiTheme="minorHAnsi" w:hAnsiTheme="minorHAnsi"/>
        </w:rPr>
        <w:tab/>
        <w:t>32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lastRenderedPageBreak/>
        <w:t>S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See him lying on a bed of straw</w:t>
      </w:r>
      <w:r w:rsidRPr="00170DBA">
        <w:rPr>
          <w:noProof/>
        </w:rPr>
        <w:tab/>
        <w:t>18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See, amid the winter's snow</w:t>
      </w:r>
      <w:r w:rsidRPr="00170DBA">
        <w:rPr>
          <w:noProof/>
        </w:rPr>
        <w:tab/>
        <w:t>8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Shepherds, in the field abiding</w:t>
      </w:r>
      <w:r w:rsidRPr="00170DBA">
        <w:rPr>
          <w:noProof/>
        </w:rPr>
        <w:tab/>
        <w:t>31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Silent night, holy night</w:t>
      </w:r>
      <w:r w:rsidRPr="00170DBA">
        <w:rPr>
          <w:noProof/>
        </w:rPr>
        <w:tab/>
        <w:t>3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Sing lullaby</w:t>
      </w:r>
      <w:r w:rsidRPr="00170DBA">
        <w:rPr>
          <w:noProof/>
        </w:rPr>
        <w:tab/>
        <w:t>22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Star in the South</w:t>
      </w:r>
      <w:r w:rsidRPr="00170DBA">
        <w:rPr>
          <w:noProof/>
        </w:rPr>
        <w:tab/>
        <w:t xml:space="preserve">12. </w:t>
      </w:r>
      <w:r w:rsidRPr="00170DBA">
        <w:rPr>
          <w:i/>
          <w:noProof/>
        </w:rPr>
        <w:t>See</w:t>
      </w:r>
      <w:r w:rsidRPr="00170DBA">
        <w:rPr>
          <w:noProof/>
        </w:rPr>
        <w:t xml:space="preserve"> Whocanname...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Sussex Carol</w:t>
      </w:r>
      <w:r w:rsidRPr="00170DBA">
        <w:rPr>
          <w:noProof/>
        </w:rPr>
        <w:tab/>
        <w:t>20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T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The angel Gabriel from heaven came</w:t>
      </w:r>
      <w:r w:rsidRPr="00170DBA">
        <w:rPr>
          <w:noProof/>
        </w:rPr>
        <w:tab/>
        <w:t>27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The first Nowell</w:t>
      </w:r>
      <w:r w:rsidRPr="00170DBA">
        <w:rPr>
          <w:noProof/>
        </w:rPr>
        <w:tab/>
        <w:t>14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The holly and the ivy</w:t>
      </w:r>
      <w:r w:rsidRPr="00170DBA">
        <w:rPr>
          <w:noProof/>
        </w:rPr>
        <w:tab/>
        <w:t>16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truth from above</w:t>
      </w:r>
      <w:r w:rsidRPr="00170DBA">
        <w:rPr>
          <w:rFonts w:asciiTheme="minorHAnsi" w:hAnsiTheme="minorHAnsi"/>
        </w:rPr>
        <w:tab/>
        <w:t>23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Virgin had a baby boy</w:t>
      </w:r>
      <w:r w:rsidRPr="00170DBA">
        <w:rPr>
          <w:rFonts w:asciiTheme="minorHAnsi" w:hAnsiTheme="minorHAnsi"/>
        </w:rPr>
        <w:tab/>
        <w:t>28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kings from Persian lands afar</w:t>
      </w:r>
      <w:r w:rsidRPr="00170DBA">
        <w:rPr>
          <w:rFonts w:asciiTheme="minorHAnsi" w:hAnsiTheme="minorHAnsi"/>
        </w:rPr>
        <w:tab/>
        <w:t>30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U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Unto us is born a Son  (words one)</w:t>
      </w:r>
      <w:r w:rsidRPr="00170DBA">
        <w:rPr>
          <w:noProof/>
        </w:rPr>
        <w:tab/>
        <w:t>17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Unto us is born a Son (words two)</w:t>
      </w:r>
      <w:r w:rsidRPr="00170DBA">
        <w:rPr>
          <w:noProof/>
        </w:rPr>
        <w:tab/>
        <w:t>17</w:t>
      </w:r>
    </w:p>
    <w:p w:rsidR="000412CF" w:rsidRPr="00170DBA" w:rsidRDefault="000412CF">
      <w:pPr>
        <w:pStyle w:val="IndexHeading"/>
        <w:keepNext/>
        <w:tabs>
          <w:tab w:val="right" w:pos="4310"/>
        </w:tabs>
        <w:outlineLvl w:val="0"/>
        <w:rPr>
          <w:rFonts w:asciiTheme="minorHAnsi" w:hAnsiTheme="minorHAnsi"/>
          <w:b w:val="0"/>
          <w:noProof/>
        </w:rPr>
      </w:pPr>
      <w:r w:rsidRPr="00170DBA">
        <w:rPr>
          <w:rFonts w:asciiTheme="minorHAnsi" w:hAnsiTheme="minorHAnsi"/>
          <w:noProof/>
        </w:rPr>
        <w:t>W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We three kings of orient are</w:t>
      </w:r>
      <w:r w:rsidRPr="00170DBA">
        <w:rPr>
          <w:noProof/>
        </w:rPr>
        <w:tab/>
        <w:t>4</w:t>
      </w:r>
    </w:p>
    <w:p w:rsidR="000412CF" w:rsidRPr="00170DBA" w:rsidRDefault="000412CF" w:rsidP="00D64F99">
      <w:pPr>
        <w:pStyle w:val="Index1"/>
        <w:rPr>
          <w:noProof/>
        </w:rPr>
      </w:pPr>
      <w:r w:rsidRPr="00170DBA">
        <w:rPr>
          <w:noProof/>
        </w:rPr>
        <w:t>Who can name that bright flame</w:t>
      </w:r>
      <w:r w:rsidRPr="00170DBA">
        <w:rPr>
          <w:noProof/>
        </w:rPr>
        <w:tab/>
        <w:t>12</w:t>
      </w:r>
    </w:p>
    <w:p w:rsidR="000412CF" w:rsidRPr="00170DBA" w:rsidRDefault="000412CF" w:rsidP="00D64F99">
      <w:pPr>
        <w:pStyle w:val="Index1"/>
        <w:rPr>
          <w:noProof/>
        </w:rPr>
        <w:sectPr w:rsidR="000412CF" w:rsidRPr="00170DBA">
          <w:type w:val="continuous"/>
          <w:pgSz w:w="15840" w:h="12240" w:orient="landscape"/>
          <w:pgMar w:top="720" w:right="720" w:bottom="720" w:left="720" w:header="720" w:footer="720" w:gutter="0"/>
          <w:cols w:num="3" w:space="720"/>
        </w:sectPr>
      </w:pPr>
    </w:p>
    <w:p w:rsidR="000412CF" w:rsidRPr="00170DBA" w:rsidRDefault="00620835" w:rsidP="00D64F99">
      <w:pPr>
        <w:pStyle w:val="Index1"/>
      </w:pPr>
      <w:r w:rsidRPr="00170DBA">
        <w:lastRenderedPageBreak/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sz w:val="24"/>
        </w:rPr>
        <w:br w:type="page"/>
      </w:r>
      <w:r w:rsidRPr="00170DBA">
        <w:rPr>
          <w:rFonts w:asciiTheme="minorHAnsi" w:hAnsiTheme="minorHAnsi"/>
          <w:b/>
        </w:rPr>
        <w:lastRenderedPageBreak/>
        <w:tab/>
        <w:t>Solo:</w:t>
      </w:r>
      <w:r w:rsidRPr="00170DBA">
        <w:rPr>
          <w:rFonts w:asciiTheme="minorHAnsi" w:hAnsiTheme="minorHAnsi"/>
        </w:rPr>
        <w:tab/>
        <w:t>Once in Royal David's city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"Once in Royal David's city"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stood a lowly cattle shed,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where a mother laid her baby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in a manger for his bed: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Mary was that mother mild,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Jesus Christ her little child.</w:t>
      </w:r>
    </w:p>
    <w:p w:rsidR="000412CF" w:rsidRPr="00170DBA" w:rsidRDefault="000412CF">
      <w:pPr>
        <w:rPr>
          <w:rFonts w:asciiTheme="minorHAnsi" w:hAnsiTheme="minorHAnsi"/>
          <w:sz w:val="16"/>
          <w:szCs w:val="16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b/>
        </w:rPr>
        <w:tab/>
        <w:t>All:</w:t>
      </w:r>
      <w:r w:rsidRPr="00170DBA">
        <w:rPr>
          <w:rFonts w:asciiTheme="minorHAnsi" w:hAnsiTheme="minorHAnsi"/>
          <w:b/>
        </w:rPr>
        <w:tab/>
      </w:r>
      <w:r w:rsidRPr="00170DBA">
        <w:rPr>
          <w:rFonts w:asciiTheme="minorHAnsi" w:hAnsiTheme="minorHAnsi"/>
        </w:rPr>
        <w:t>He came down to earth from heaven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who is God and Lord of all,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his shelter was a stable,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his cradle was a stall;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With the poor and mean and lowly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lived on earth our Saviour holy.</w:t>
      </w:r>
    </w:p>
    <w:p w:rsidR="000412CF" w:rsidRPr="00170DBA" w:rsidRDefault="000412CF">
      <w:pPr>
        <w:rPr>
          <w:rFonts w:asciiTheme="minorHAnsi" w:hAnsiTheme="minorHAnsi"/>
          <w:sz w:val="16"/>
          <w:szCs w:val="16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our eyes at last shall see him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through his own redeeming love,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for that child so dear and gentle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is our Lord in heaven above;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he leads his children on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to the place where he is gone.</w:t>
      </w:r>
    </w:p>
    <w:p w:rsidR="000412CF" w:rsidRPr="00170DBA" w:rsidRDefault="000412CF">
      <w:pPr>
        <w:rPr>
          <w:rFonts w:asciiTheme="minorHAnsi" w:hAnsiTheme="minorHAnsi"/>
          <w:sz w:val="16"/>
          <w:szCs w:val="16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Not in that poor lowly stable,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with the oxen standing by,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we shall see him; but in heaven,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set at God's right hand on high;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where like stars his children crowned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all in white shall wait around.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Alternative version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Traditional Carol Book </w:t>
      </w:r>
      <w:r w:rsidRPr="00170DBA">
        <w:rPr>
          <w:rFonts w:asciiTheme="minorHAnsi" w:hAnsiTheme="minorHAnsi"/>
          <w:i/>
          <w:iCs/>
        </w:rPr>
        <w:t>(All the favourites for carol singers, choirs, organists, pianists and keyboard players)</w:t>
      </w:r>
      <w:r w:rsidRPr="00170DBA">
        <w:rPr>
          <w:rFonts w:asciiTheme="minorHAnsi" w:hAnsiTheme="minorHAnsi"/>
        </w:rPr>
        <w:t xml:space="preserve">  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Once in Royal David's city No23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b/>
        </w:rPr>
        <w:tab/>
        <w:t>Solo:</w:t>
      </w:r>
      <w:r w:rsidRPr="00170DBA">
        <w:rPr>
          <w:rFonts w:asciiTheme="minorHAnsi" w:hAnsiTheme="minorHAnsi"/>
        </w:rPr>
        <w:tab/>
        <w:t>Once in royal David's city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"Once in Royal David's city"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stood a lowly cattle shed,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where a mother laid her baby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in a manger for his bed: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Mary was that mother mild,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Jesus Christ her little child.</w:t>
      </w:r>
    </w:p>
    <w:p w:rsidR="00803548" w:rsidRPr="00170DBA" w:rsidRDefault="00803548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b/>
        </w:rPr>
        <w:lastRenderedPageBreak/>
        <w:tab/>
        <w:t>All:</w:t>
      </w:r>
      <w:r w:rsidRPr="00170DBA">
        <w:rPr>
          <w:rFonts w:asciiTheme="minorHAnsi" w:hAnsiTheme="minorHAnsi"/>
          <w:b/>
        </w:rPr>
        <w:tab/>
      </w:r>
      <w:r w:rsidRPr="00170DBA">
        <w:rPr>
          <w:rFonts w:asciiTheme="minorHAnsi" w:hAnsiTheme="minorHAnsi"/>
        </w:rPr>
        <w:t>He came down to earth from heaven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who is God and Lord of all,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his shelter was a stable,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his cradle was a stall;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with the poor and mean and lowly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lived on earth our Saviour holy.</w:t>
      </w:r>
    </w:p>
    <w:p w:rsidR="00907F56" w:rsidRPr="00170DBA" w:rsidRDefault="00907F56">
      <w:pPr>
        <w:rPr>
          <w:rFonts w:asciiTheme="minorHAnsi" w:hAnsiTheme="minorHAnsi"/>
          <w:sz w:val="16"/>
          <w:szCs w:val="16"/>
        </w:rPr>
      </w:pP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though all his wondrous childhood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would honour and obey,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love and watch the lowly maiden,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whose gentle arms he lay;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Christian children all must be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Mild, obedient, good as he.</w:t>
      </w:r>
    </w:p>
    <w:p w:rsidR="00803548" w:rsidRPr="00170DBA" w:rsidRDefault="00803548" w:rsidP="009B5524">
      <w:pPr>
        <w:ind w:left="720" w:firstLine="720"/>
        <w:rPr>
          <w:rFonts w:asciiTheme="minorHAnsi" w:hAnsiTheme="minorHAnsi"/>
        </w:rPr>
      </w:pPr>
    </w:p>
    <w:p w:rsidR="00907F56" w:rsidRPr="00170DBA" w:rsidRDefault="00907F56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he is our childhood’s pattern,</w:t>
      </w:r>
    </w:p>
    <w:p w:rsidR="00907F56" w:rsidRPr="00170DBA" w:rsidRDefault="00907F56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day by day like us he grew,</w:t>
      </w:r>
    </w:p>
    <w:p w:rsidR="00907F56" w:rsidRPr="00170DBA" w:rsidRDefault="009B5524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</w:t>
      </w:r>
      <w:r w:rsidR="00907F56" w:rsidRPr="00170DBA">
        <w:rPr>
          <w:rFonts w:asciiTheme="minorHAnsi" w:hAnsiTheme="minorHAnsi"/>
        </w:rPr>
        <w:t>e was little, weak and helpless,</w:t>
      </w:r>
    </w:p>
    <w:p w:rsidR="00907F56" w:rsidRPr="00170DBA" w:rsidRDefault="009B5524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</w:t>
      </w:r>
      <w:r w:rsidR="00907F56" w:rsidRPr="00170DBA">
        <w:rPr>
          <w:rFonts w:asciiTheme="minorHAnsi" w:hAnsiTheme="minorHAnsi"/>
        </w:rPr>
        <w:t>ears and smiles like us he knew;</w:t>
      </w:r>
    </w:p>
    <w:p w:rsidR="00907F56" w:rsidRPr="00170DBA" w:rsidRDefault="009B5524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</w:t>
      </w:r>
      <w:r w:rsidR="00907F56" w:rsidRPr="00170DBA">
        <w:rPr>
          <w:rFonts w:asciiTheme="minorHAnsi" w:hAnsiTheme="minorHAnsi"/>
        </w:rPr>
        <w:t>nd he feeleth for our sadness,</w:t>
      </w:r>
    </w:p>
    <w:p w:rsidR="00907F56" w:rsidRPr="00170DBA" w:rsidRDefault="009B5524" w:rsidP="009B5524">
      <w:pPr>
        <w:ind w:left="720" w:firstLine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</w:t>
      </w:r>
      <w:r w:rsidR="00907F56" w:rsidRPr="00170DBA">
        <w:rPr>
          <w:rFonts w:asciiTheme="minorHAnsi" w:hAnsiTheme="minorHAnsi"/>
        </w:rPr>
        <w:t>nd he shareth in our gladness.</w:t>
      </w:r>
    </w:p>
    <w:p w:rsidR="000412CF" w:rsidRPr="00170DBA" w:rsidRDefault="000412CF">
      <w:pPr>
        <w:rPr>
          <w:rFonts w:asciiTheme="minorHAnsi" w:hAnsiTheme="minorHAnsi"/>
          <w:sz w:val="16"/>
          <w:szCs w:val="16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our eyes at last shall see him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through his own redeeming love,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for that child so dear and gentle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is our Lord in heav’n above;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he leads his children on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to the place where he is gone.</w:t>
      </w:r>
    </w:p>
    <w:p w:rsidR="0063441B" w:rsidRPr="00170DBA" w:rsidRDefault="0063441B">
      <w:pPr>
        <w:rPr>
          <w:rFonts w:asciiTheme="minorHAnsi" w:hAnsiTheme="minorHAnsi"/>
        </w:rPr>
      </w:pP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Not in that poor lowly stable,</w:t>
      </w: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the oxen standing by,</w:t>
      </w: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shall see him; but in heaven,</w:t>
      </w: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set at God's right hand on high;</w:t>
      </w: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like stars his children crowned</w:t>
      </w:r>
    </w:p>
    <w:p w:rsidR="0063441B" w:rsidRPr="00170DBA" w:rsidRDefault="0063441B" w:rsidP="0063441B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in white shall wait around.</w:t>
      </w:r>
    </w:p>
    <w:p w:rsidR="000412CF" w:rsidRPr="00170DBA" w:rsidRDefault="000412CF" w:rsidP="0063441B">
      <w:pPr>
        <w:ind w:left="1440"/>
        <w:rPr>
          <w:rFonts w:asciiTheme="minorHAnsi" w:hAnsiTheme="minorHAnsi"/>
        </w:rPr>
      </w:pP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i/>
          <w:sz w:val="24"/>
        </w:rPr>
        <w:t>Andrew McNeill found this for Christingle 2010:</w:t>
      </w:r>
    </w:p>
    <w:p w:rsidR="000412CF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Still, among the poor and lowly,</w:t>
      </w: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Hope in Christ is brought to birth,</w:t>
      </w: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With the promise of salvation</w:t>
      </w: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For the nations of the earth;</w:t>
      </w: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lastRenderedPageBreak/>
        <w:t>Still in Him our life is found,</w:t>
      </w:r>
    </w:p>
    <w:p w:rsidR="00436C72" w:rsidRPr="00170DBA" w:rsidRDefault="00436C72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And our hope of heav’n is crowned.</w:t>
      </w:r>
    </w:p>
    <w:p w:rsidR="000412CF" w:rsidRPr="00170DBA" w:rsidRDefault="000412CF">
      <w:pPr>
        <w:ind w:left="144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  <w:sz w:val="24"/>
        </w:rPr>
        <w:br w:type="page"/>
      </w:r>
      <w:r w:rsidRPr="00170DBA">
        <w:rPr>
          <w:rFonts w:asciiTheme="minorHAnsi" w:hAnsiTheme="minorHAnsi"/>
        </w:rPr>
        <w:lastRenderedPageBreak/>
        <w:t>Silent night, holy night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"Silent night, holy night"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is calm, all is bright;</w:t>
      </w:r>
    </w:p>
    <w:p w:rsidR="000412CF" w:rsidRPr="00170DBA" w:rsidRDefault="000412CF">
      <w:pPr>
        <w:ind w:left="144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Round yon virgin Mother and Child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Holy infant, so tender and mild,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 in heavenly peace,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 in heavenly peace.</w:t>
      </w:r>
    </w:p>
    <w:p w:rsidR="000412CF" w:rsidRPr="00170DBA" w:rsidRDefault="000412CF">
      <w:pPr>
        <w:ind w:left="1440"/>
        <w:rPr>
          <w:rFonts w:asciiTheme="minorHAnsi" w:hAnsiTheme="minorHAnsi"/>
        </w:rPr>
      </w:pP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Silent night, holy night.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quake at the sight,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glories stream from heaven afar,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heavenly hosts sing alleluia;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the Saviour is born,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the Saviour is born.</w:t>
      </w:r>
    </w:p>
    <w:p w:rsidR="000412CF" w:rsidRPr="00170DBA" w:rsidRDefault="000412CF">
      <w:pPr>
        <w:ind w:left="1440"/>
        <w:rPr>
          <w:rFonts w:asciiTheme="minorHAnsi" w:hAnsiTheme="minorHAnsi"/>
        </w:rPr>
      </w:pP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Silent night, holy night,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Son of God, love's pure light;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Radiance beams from thy holy face,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the dawn of redeeming grace,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Lord at thy birth,</w:t>
      </w:r>
    </w:p>
    <w:p w:rsidR="000412CF" w:rsidRPr="00170DBA" w:rsidRDefault="000412CF">
      <w:pPr>
        <w:ind w:left="144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Lord at thy birth.</w:t>
      </w:r>
    </w:p>
    <w:p w:rsidR="000412CF" w:rsidRPr="00170DBA" w:rsidRDefault="000412CF">
      <w:pPr>
        <w:ind w:left="1440"/>
        <w:rPr>
          <w:rFonts w:asciiTheme="minorHAnsi" w:hAnsiTheme="minorHAnsi"/>
        </w:rPr>
      </w:pPr>
    </w:p>
    <w:p w:rsidR="001F5127" w:rsidRPr="00170DBA" w:rsidRDefault="001F5127">
      <w:pPr>
        <w:ind w:left="1440"/>
        <w:rPr>
          <w:rFonts w:asciiTheme="minorHAnsi" w:hAnsiTheme="minorHAnsi"/>
        </w:rPr>
      </w:pPr>
    </w:p>
    <w:p w:rsidR="001F5127" w:rsidRPr="00170DBA" w:rsidRDefault="001F5127">
      <w:pPr>
        <w:ind w:left="1440"/>
        <w:rPr>
          <w:rFonts w:asciiTheme="minorHAnsi" w:hAnsiTheme="minorHAnsi"/>
        </w:rPr>
      </w:pPr>
    </w:p>
    <w:p w:rsidR="000412CF" w:rsidRPr="00170DBA" w:rsidRDefault="001F5127">
      <w:pPr>
        <w:ind w:left="144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Words for Gospel Arrangement are exactly the same as above</w:t>
      </w:r>
      <w:r w:rsidR="000412CF" w:rsidRPr="00170DBA">
        <w:rPr>
          <w:rFonts w:asciiTheme="minorHAnsi" w:hAnsiTheme="minorHAnsi"/>
          <w:i/>
        </w:rPr>
        <w:br w:type="page"/>
      </w:r>
    </w:p>
    <w:p w:rsidR="00CB06D7" w:rsidRPr="00170DBA" w:rsidRDefault="00CB06D7">
      <w:pPr>
        <w:ind w:left="720"/>
        <w:rPr>
          <w:rFonts w:asciiTheme="minorHAnsi" w:hAnsiTheme="minorHAnsi"/>
          <w:b/>
        </w:rPr>
      </w:pPr>
      <w:bookmarkStart w:id="38" w:name="WeThreKings"/>
      <w:r w:rsidRPr="00170DBA">
        <w:rPr>
          <w:rFonts w:asciiTheme="minorHAnsi" w:hAnsiTheme="minorHAnsi"/>
          <w:b/>
        </w:rPr>
        <w:lastRenderedPageBreak/>
        <w:t>We three kings of orient are</w:t>
      </w:r>
    </w:p>
    <w:bookmarkEnd w:id="38"/>
    <w:p w:rsidR="00CB06D7" w:rsidRPr="00170DBA" w:rsidRDefault="00CB06D7">
      <w:pPr>
        <w:ind w:left="720"/>
        <w:rPr>
          <w:rFonts w:asciiTheme="minorHAnsi" w:hAnsiTheme="minorHAnsi"/>
        </w:rPr>
      </w:pPr>
    </w:p>
    <w:p w:rsidR="00CB06D7" w:rsidRPr="00170DBA" w:rsidRDefault="00CB06D7">
      <w:pPr>
        <w:ind w:left="720"/>
        <w:rPr>
          <w:rFonts w:asciiTheme="minorHAnsi" w:hAnsiTheme="minorHAnsi"/>
        </w:rPr>
      </w:pP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three kings of orient are</w:t>
      </w:r>
      <w:r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"We three kings of orient are"</w:instrText>
      </w:r>
      <w:r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;</w:t>
      </w:r>
    </w:p>
    <w:p w:rsidR="00403295" w:rsidRPr="00170DBA" w:rsidRDefault="00403295" w:rsidP="00403295">
      <w:pPr>
        <w:ind w:left="72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Bearing gifts we traverse afar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Field and fountain, moor and mountain,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Following yonder star: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O star of wonder, star of night,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Star with royal beauty bright,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 xml:space="preserve">Westward leading, still proceeding, 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Guide us to thy perfect light.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Born a king on Bethlehem plain, 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I bring to crown him again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King for ever, ceasing never,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Over us all to reign: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O star of wonder ...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Frankincense to offer have I;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Incense owns a deity nigh: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Prayer and praising, all men raising,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 him, God most high: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O star of wonder, star of night,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Star with royal beauty bright,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Westward leading, still proceeding,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Guide us to thy perfect light.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</w:p>
    <w:p w:rsidR="00403295" w:rsidRPr="00170DBA" w:rsidRDefault="00403295" w:rsidP="00403295">
      <w:pPr>
        <w:ind w:left="72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Myrrh is mine; its bitter perfume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Breathes a life of gathering gloom;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Sorrowing, sighing, bleeding, dying,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Sealed in the stone-cold tomb:</w:t>
      </w:r>
    </w:p>
    <w:p w:rsidR="00403295" w:rsidRPr="00170DBA" w:rsidRDefault="00403295" w:rsidP="00403295">
      <w:pPr>
        <w:ind w:left="72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O star of wonder ...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Glorious now, behold him arise,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King, and God, and sacrifice!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Heav'n sings alleluia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Alleluia the earth replies:</w:t>
      </w:r>
    </w:p>
    <w:p w:rsidR="00403295" w:rsidRPr="00170DBA" w:rsidRDefault="00403295" w:rsidP="0040329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O star of wonder ...</w:t>
      </w:r>
    </w:p>
    <w:p w:rsidR="00403295" w:rsidRPr="00170DBA" w:rsidRDefault="00403295" w:rsidP="00403295">
      <w:pPr>
        <w:rPr>
          <w:rFonts w:asciiTheme="minorHAnsi" w:hAnsiTheme="minorHAnsi"/>
        </w:rPr>
      </w:pPr>
    </w:p>
    <w:p w:rsidR="00403295" w:rsidRPr="00170DBA" w:rsidRDefault="00403295" w:rsidP="00403295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403295" w:rsidRDefault="00403295" w:rsidP="00403295">
      <w:pPr>
        <w:rPr>
          <w:b/>
          <w:szCs w:val="22"/>
        </w:rPr>
      </w:pPr>
      <w:r>
        <w:rPr>
          <w:b/>
          <w:szCs w:val="22"/>
        </w:rPr>
        <w:lastRenderedPageBreak/>
        <w:t>For procession of Wise Men to the Cr</w:t>
      </w:r>
      <w:r w:rsidR="001049B0">
        <w:rPr>
          <w:b/>
          <w:szCs w:val="22"/>
        </w:rPr>
        <w:t>ib on the Feast of the Epiphany</w:t>
      </w:r>
    </w:p>
    <w:p w:rsidR="00403295" w:rsidRPr="001049B0" w:rsidRDefault="00403295" w:rsidP="00403295">
      <w:pPr>
        <w:ind w:left="720"/>
        <w:rPr>
          <w:b/>
          <w:sz w:val="16"/>
          <w:szCs w:val="22"/>
        </w:rPr>
      </w:pP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b/>
          <w:szCs w:val="22"/>
        </w:rPr>
        <w:t>We three kings</w:t>
      </w:r>
      <w:r w:rsidRPr="00403295">
        <w:rPr>
          <w:szCs w:val="22"/>
        </w:rPr>
        <w:t xml:space="preserve"> of orient are</w:t>
      </w:r>
      <w:r w:rsidRPr="00403295">
        <w:rPr>
          <w:szCs w:val="22"/>
        </w:rPr>
        <w:fldChar w:fldCharType="begin"/>
      </w:r>
      <w:r w:rsidRPr="00403295">
        <w:rPr>
          <w:szCs w:val="22"/>
        </w:rPr>
        <w:instrText>xe "We three kings of orient are"</w:instrText>
      </w:r>
      <w:r w:rsidRPr="00403295">
        <w:rPr>
          <w:szCs w:val="22"/>
        </w:rPr>
        <w:fldChar w:fldCharType="end"/>
      </w:r>
      <w:r w:rsidRPr="00403295">
        <w:rPr>
          <w:szCs w:val="22"/>
        </w:rPr>
        <w:t>;</w:t>
      </w:r>
    </w:p>
    <w:p w:rsidR="00403295" w:rsidRPr="00403295" w:rsidRDefault="00403295" w:rsidP="00403295">
      <w:pPr>
        <w:ind w:left="720"/>
        <w:outlineLvl w:val="0"/>
        <w:rPr>
          <w:szCs w:val="22"/>
        </w:rPr>
      </w:pPr>
      <w:r w:rsidRPr="00403295">
        <w:rPr>
          <w:szCs w:val="22"/>
        </w:rPr>
        <w:t>Bearing gifts we traverse afar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Field and fountain, moor and mountain,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Following yonder star: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O star of wonder, star of night,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Star with royal beauty bright,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 xml:space="preserve">Westward leading, still proceeding, 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Guide us to thy perfect light.</w:t>
      </w:r>
    </w:p>
    <w:p w:rsidR="00403295" w:rsidRPr="001049B0" w:rsidRDefault="00403295" w:rsidP="00403295">
      <w:pPr>
        <w:ind w:left="720"/>
        <w:rPr>
          <w:i/>
          <w:sz w:val="16"/>
          <w:szCs w:val="22"/>
        </w:rPr>
      </w:pPr>
    </w:p>
    <w:p w:rsidR="00403295" w:rsidRPr="00403295" w:rsidRDefault="00403295" w:rsidP="001049B0">
      <w:pPr>
        <w:ind w:left="450" w:hanging="450"/>
        <w:rPr>
          <w:b/>
          <w:bCs/>
          <w:i/>
          <w:iCs/>
          <w:szCs w:val="22"/>
        </w:rPr>
      </w:pPr>
      <w:r w:rsidRPr="00403295">
        <w:rPr>
          <w:b/>
          <w:bCs/>
          <w:i/>
          <w:iCs/>
          <w:szCs w:val="22"/>
        </w:rPr>
        <w:t>The first wise man is brought</w:t>
      </w:r>
      <w:r w:rsidR="001049B0">
        <w:rPr>
          <w:b/>
          <w:bCs/>
          <w:i/>
          <w:iCs/>
          <w:szCs w:val="22"/>
        </w:rPr>
        <w:t xml:space="preserve"> and placed in the Crib as we sing</w:t>
      </w:r>
      <w:r w:rsidRPr="00403295">
        <w:rPr>
          <w:b/>
          <w:bCs/>
          <w:i/>
          <w:iCs/>
          <w:szCs w:val="22"/>
        </w:rPr>
        <w:t>: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 xml:space="preserve">Born a king on Bethlehem plain, 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Gold I bring to crown him again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King for ever, ceasing never,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Over us all to reign:</w:t>
      </w:r>
    </w:p>
    <w:p w:rsidR="001049B0" w:rsidRPr="00403295" w:rsidRDefault="001049B0" w:rsidP="001049B0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O star of wonder ...</w:t>
      </w:r>
    </w:p>
    <w:p w:rsidR="00403295" w:rsidRPr="00403295" w:rsidRDefault="00403295" w:rsidP="00403295">
      <w:pPr>
        <w:rPr>
          <w:szCs w:val="22"/>
        </w:rPr>
      </w:pPr>
      <w:r w:rsidRPr="00403295">
        <w:rPr>
          <w:i/>
          <w:szCs w:val="22"/>
        </w:rPr>
        <w:t>Prayer, ends</w:t>
      </w:r>
      <w:r w:rsidR="007440FE">
        <w:rPr>
          <w:i/>
          <w:szCs w:val="22"/>
        </w:rPr>
        <w:t xml:space="preserve">   </w:t>
      </w:r>
      <w:r w:rsidRPr="00403295">
        <w:rPr>
          <w:i/>
          <w:szCs w:val="22"/>
        </w:rPr>
        <w:t>…</w:t>
      </w:r>
      <w:r w:rsidRPr="00403295">
        <w:rPr>
          <w:szCs w:val="22"/>
        </w:rPr>
        <w:t>acceptable in the service of your kingdom.</w:t>
      </w:r>
    </w:p>
    <w:p w:rsidR="00403295" w:rsidRPr="00403295" w:rsidRDefault="00403295" w:rsidP="00403295">
      <w:pPr>
        <w:pStyle w:val="hymn"/>
        <w:tabs>
          <w:tab w:val="left" w:pos="720"/>
        </w:tabs>
        <w:rPr>
          <w:b/>
          <w:szCs w:val="22"/>
        </w:rPr>
      </w:pPr>
      <w:r w:rsidRPr="00403295">
        <w:rPr>
          <w:b/>
          <w:szCs w:val="22"/>
        </w:rPr>
        <w:t>All:</w:t>
      </w:r>
      <w:r w:rsidRPr="00403295">
        <w:rPr>
          <w:b/>
          <w:szCs w:val="22"/>
        </w:rPr>
        <w:tab/>
        <w:t>Blessed be God for ever!</w:t>
      </w:r>
    </w:p>
    <w:p w:rsidR="00403295" w:rsidRPr="001049B0" w:rsidRDefault="00403295" w:rsidP="00403295">
      <w:pPr>
        <w:ind w:left="720"/>
        <w:rPr>
          <w:sz w:val="16"/>
          <w:szCs w:val="22"/>
        </w:rPr>
      </w:pPr>
    </w:p>
    <w:p w:rsidR="001049B0" w:rsidRPr="00403295" w:rsidRDefault="00403295" w:rsidP="001049B0">
      <w:pPr>
        <w:ind w:left="450" w:hanging="450"/>
        <w:rPr>
          <w:b/>
          <w:bCs/>
          <w:i/>
          <w:iCs/>
          <w:szCs w:val="22"/>
        </w:rPr>
      </w:pPr>
      <w:r w:rsidRPr="00403295">
        <w:rPr>
          <w:b/>
          <w:bCs/>
          <w:i/>
          <w:iCs/>
          <w:szCs w:val="22"/>
        </w:rPr>
        <w:t>The second wise man is brought</w:t>
      </w:r>
      <w:r w:rsidR="001049B0">
        <w:rPr>
          <w:b/>
          <w:bCs/>
          <w:i/>
          <w:iCs/>
          <w:szCs w:val="22"/>
        </w:rPr>
        <w:t xml:space="preserve"> and placed in the Crib as we sing</w:t>
      </w:r>
      <w:r w:rsidR="001049B0" w:rsidRPr="00403295">
        <w:rPr>
          <w:b/>
          <w:bCs/>
          <w:i/>
          <w:iCs/>
          <w:szCs w:val="22"/>
        </w:rPr>
        <w:t>: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Frankincense to offer have I;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Incense owns a deity nigh: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Prayer and praising, all men raising,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Worship him, God most high: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O star of wonder ...</w:t>
      </w:r>
    </w:p>
    <w:p w:rsidR="00403295" w:rsidRPr="00403295" w:rsidRDefault="00403295" w:rsidP="00403295">
      <w:pPr>
        <w:rPr>
          <w:szCs w:val="22"/>
        </w:rPr>
      </w:pPr>
      <w:r w:rsidRPr="00403295">
        <w:rPr>
          <w:i/>
          <w:szCs w:val="22"/>
        </w:rPr>
        <w:t>Prayer, ends</w:t>
      </w:r>
      <w:r w:rsidR="007440FE">
        <w:rPr>
          <w:i/>
          <w:szCs w:val="22"/>
        </w:rPr>
        <w:t xml:space="preserve">   </w:t>
      </w:r>
      <w:r w:rsidRPr="00403295">
        <w:rPr>
          <w:i/>
          <w:szCs w:val="22"/>
        </w:rPr>
        <w:t>…</w:t>
      </w:r>
      <w:r w:rsidRPr="00403295">
        <w:rPr>
          <w:szCs w:val="22"/>
        </w:rPr>
        <w:t>to offer ourselves in your priestly service.</w:t>
      </w:r>
    </w:p>
    <w:p w:rsidR="00403295" w:rsidRPr="00403295" w:rsidRDefault="00403295" w:rsidP="00403295">
      <w:pPr>
        <w:pStyle w:val="hymn"/>
        <w:tabs>
          <w:tab w:val="left" w:pos="720"/>
        </w:tabs>
        <w:rPr>
          <w:b/>
          <w:szCs w:val="22"/>
        </w:rPr>
      </w:pPr>
      <w:r w:rsidRPr="00403295">
        <w:rPr>
          <w:b/>
          <w:szCs w:val="22"/>
        </w:rPr>
        <w:t>All:</w:t>
      </w:r>
      <w:r w:rsidRPr="00403295">
        <w:rPr>
          <w:b/>
          <w:szCs w:val="22"/>
        </w:rPr>
        <w:tab/>
        <w:t>Blessed be God for ever!</w:t>
      </w:r>
    </w:p>
    <w:p w:rsidR="00403295" w:rsidRPr="001049B0" w:rsidRDefault="00403295" w:rsidP="00403295">
      <w:pPr>
        <w:ind w:left="720"/>
        <w:rPr>
          <w:sz w:val="16"/>
          <w:szCs w:val="22"/>
        </w:rPr>
      </w:pPr>
    </w:p>
    <w:p w:rsidR="00403295" w:rsidRPr="00403295" w:rsidRDefault="00403295" w:rsidP="001049B0">
      <w:pPr>
        <w:ind w:left="450" w:hanging="450"/>
        <w:rPr>
          <w:b/>
          <w:bCs/>
          <w:i/>
          <w:iCs/>
          <w:szCs w:val="22"/>
        </w:rPr>
      </w:pPr>
      <w:r w:rsidRPr="00403295">
        <w:rPr>
          <w:b/>
          <w:bCs/>
          <w:i/>
          <w:iCs/>
          <w:szCs w:val="22"/>
        </w:rPr>
        <w:t xml:space="preserve">The third wise man is brought </w:t>
      </w:r>
      <w:r w:rsidR="001049B0">
        <w:rPr>
          <w:b/>
          <w:bCs/>
          <w:i/>
          <w:iCs/>
          <w:szCs w:val="22"/>
        </w:rPr>
        <w:t>and placed in the Crib as we sing</w:t>
      </w:r>
      <w:r w:rsidR="001049B0" w:rsidRPr="00403295">
        <w:rPr>
          <w:b/>
          <w:bCs/>
          <w:i/>
          <w:iCs/>
          <w:szCs w:val="22"/>
        </w:rPr>
        <w:t>:</w:t>
      </w:r>
    </w:p>
    <w:p w:rsidR="00403295" w:rsidRPr="00403295" w:rsidRDefault="00403295" w:rsidP="00403295">
      <w:pPr>
        <w:ind w:left="720"/>
        <w:outlineLvl w:val="0"/>
        <w:rPr>
          <w:szCs w:val="22"/>
        </w:rPr>
      </w:pPr>
      <w:r w:rsidRPr="00403295">
        <w:rPr>
          <w:szCs w:val="22"/>
        </w:rPr>
        <w:t>Myrrh is mine; its bitter perfume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Breathes a life of gathering gloom;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Sorrowing, sighing, bleeding, dying,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Sealed in the stone-cold tomb:</w:t>
      </w:r>
    </w:p>
    <w:p w:rsidR="00403295" w:rsidRPr="00403295" w:rsidRDefault="00403295" w:rsidP="00403295">
      <w:pPr>
        <w:ind w:left="720"/>
        <w:rPr>
          <w:i/>
          <w:szCs w:val="22"/>
        </w:rPr>
      </w:pPr>
      <w:r w:rsidRPr="00403295">
        <w:rPr>
          <w:i/>
          <w:szCs w:val="22"/>
        </w:rPr>
        <w:tab/>
        <w:t>O star of wonder ...</w:t>
      </w:r>
    </w:p>
    <w:p w:rsidR="00403295" w:rsidRPr="00403295" w:rsidRDefault="00403295" w:rsidP="00403295">
      <w:pPr>
        <w:rPr>
          <w:szCs w:val="22"/>
        </w:rPr>
      </w:pPr>
      <w:r w:rsidRPr="00403295">
        <w:rPr>
          <w:i/>
          <w:szCs w:val="22"/>
        </w:rPr>
        <w:t>Prayer, ends  …</w:t>
      </w:r>
      <w:r w:rsidRPr="00403295">
        <w:rPr>
          <w:szCs w:val="22"/>
        </w:rPr>
        <w:t>that we may be the first-fruits of your new creation.</w:t>
      </w:r>
    </w:p>
    <w:p w:rsidR="00403295" w:rsidRPr="00403295" w:rsidRDefault="00403295" w:rsidP="00403295">
      <w:pPr>
        <w:pStyle w:val="hymn"/>
        <w:tabs>
          <w:tab w:val="left" w:pos="720"/>
        </w:tabs>
        <w:rPr>
          <w:b/>
          <w:szCs w:val="22"/>
        </w:rPr>
      </w:pPr>
      <w:r w:rsidRPr="00403295">
        <w:rPr>
          <w:b/>
          <w:szCs w:val="22"/>
        </w:rPr>
        <w:t>All:</w:t>
      </w:r>
      <w:r w:rsidRPr="00403295">
        <w:rPr>
          <w:b/>
          <w:szCs w:val="22"/>
        </w:rPr>
        <w:tab/>
        <w:t>Blessed be God for ever!</w:t>
      </w:r>
    </w:p>
    <w:p w:rsidR="00403295" w:rsidRPr="001049B0" w:rsidRDefault="00403295" w:rsidP="00403295">
      <w:pPr>
        <w:ind w:left="720"/>
        <w:rPr>
          <w:i/>
          <w:sz w:val="16"/>
          <w:szCs w:val="22"/>
        </w:rPr>
      </w:pP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Glorious now, behold him arise,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King, and God, and sacrifice!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Heav'n sings alleluia</w:t>
      </w:r>
    </w:p>
    <w:p w:rsidR="00403295" w:rsidRPr="00403295" w:rsidRDefault="00403295" w:rsidP="00403295">
      <w:pPr>
        <w:ind w:left="720"/>
        <w:rPr>
          <w:szCs w:val="22"/>
        </w:rPr>
      </w:pPr>
      <w:r w:rsidRPr="00403295">
        <w:rPr>
          <w:szCs w:val="22"/>
        </w:rPr>
        <w:t>Alleluia the earth replies:</w:t>
      </w:r>
    </w:p>
    <w:p w:rsidR="000412CF" w:rsidRPr="00170DBA" w:rsidRDefault="00403295" w:rsidP="001049B0">
      <w:pPr>
        <w:ind w:left="720"/>
        <w:rPr>
          <w:rFonts w:asciiTheme="minorHAnsi" w:hAnsiTheme="minorHAnsi"/>
          <w:sz w:val="24"/>
        </w:rPr>
      </w:pPr>
      <w:r w:rsidRPr="00403295">
        <w:rPr>
          <w:szCs w:val="22"/>
        </w:rPr>
        <w:tab/>
      </w:r>
      <w:r w:rsidRPr="00403295">
        <w:rPr>
          <w:i/>
          <w:szCs w:val="22"/>
        </w:rPr>
        <w:t>O star of wonder ...</w:t>
      </w:r>
      <w:r w:rsidR="000412CF" w:rsidRPr="00170DBA">
        <w:rPr>
          <w:rFonts w:asciiTheme="minorHAnsi" w:hAnsiTheme="minorHAnsi"/>
          <w:sz w:val="24"/>
        </w:rPr>
        <w:br w:type="page"/>
      </w:r>
    </w:p>
    <w:p w:rsidR="000412CF" w:rsidRPr="00170DBA" w:rsidRDefault="000412CF">
      <w:pPr>
        <w:ind w:left="990"/>
        <w:rPr>
          <w:rFonts w:asciiTheme="minorHAnsi" w:hAnsiTheme="minorHAnsi"/>
        </w:rPr>
      </w:pPr>
      <w:bookmarkStart w:id="39" w:name="OlittletownofBethlehem"/>
      <w:r w:rsidRPr="00170DBA">
        <w:rPr>
          <w:rFonts w:asciiTheme="minorHAnsi" w:hAnsiTheme="minorHAnsi"/>
        </w:rPr>
        <w:lastRenderedPageBreak/>
        <w:t>O little town of Bethlehem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 little town of Bethlehem"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bookmarkEnd w:id="39"/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how still we see thee lie!</w:t>
      </w:r>
    </w:p>
    <w:p w:rsidR="000412CF" w:rsidRPr="00170DBA" w:rsidRDefault="000412CF">
      <w:pPr>
        <w:ind w:left="99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Above thy deep and dreamless sleep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silent stars go by:</w:t>
      </w:r>
      <w:r w:rsidRPr="00170DBA">
        <w:rPr>
          <w:rFonts w:asciiTheme="minorHAnsi" w:hAnsiTheme="minorHAnsi"/>
        </w:rPr>
        <w:br/>
        <w:t>yet in thy dark streets shineth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everlasting Light;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hopes and fears of all the years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are met in thee tonight.</w:t>
      </w:r>
    </w:p>
    <w:p w:rsidR="000412CF" w:rsidRPr="00170DBA" w:rsidRDefault="000412CF">
      <w:pPr>
        <w:ind w:left="990"/>
        <w:rPr>
          <w:rFonts w:asciiTheme="minorHAnsi" w:hAnsiTheme="minorHAnsi"/>
        </w:rPr>
      </w:pP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morning stars, together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proclaim the holy birth,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praises sing to God the King,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peace to men on earth </w:t>
      </w:r>
    </w:p>
    <w:p w:rsidR="000412CF" w:rsidRPr="00170DBA" w:rsidRDefault="000412CF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Christ is born of Mary;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and, gathered all above,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mortals sleep, the angels keep -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their watch of wondering love.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ind w:left="990" w:hanging="99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Children</w:t>
      </w:r>
      <w:r w:rsidRPr="00170DBA">
        <w:rPr>
          <w:rFonts w:asciiTheme="minorHAnsi" w:hAnsiTheme="minorHAnsi"/>
        </w:rPr>
        <w:tab/>
        <w:t>How silently, how silently,</w:t>
      </w:r>
    </w:p>
    <w:p w:rsidR="000412CF" w:rsidRPr="00170DBA" w:rsidRDefault="000412CF">
      <w:pPr>
        <w:ind w:left="990" w:hanging="99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only:</w:t>
      </w:r>
      <w:r w:rsidRPr="00170DBA">
        <w:rPr>
          <w:rFonts w:asciiTheme="minorHAnsi" w:hAnsiTheme="minorHAnsi"/>
        </w:rPr>
        <w:tab/>
        <w:t>the wondrous gift is given!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God imparts to human hearts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blessings of his heaven.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 ear may hear his coming;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in this world of sin,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meek souls will receive him still,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dear Christ enters in.</w:t>
      </w:r>
    </w:p>
    <w:p w:rsidR="000412CF" w:rsidRPr="00170DBA" w:rsidRDefault="000412CF">
      <w:pPr>
        <w:ind w:left="990"/>
        <w:rPr>
          <w:rFonts w:asciiTheme="minorHAnsi" w:hAnsiTheme="minorHAnsi"/>
        </w:rPr>
      </w:pP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holy Child of Bethlehem,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descend to us, we pray;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cast out our sin, and enter in: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be born is us today.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hear the Christmas angels -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great glad tidings tell: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come to us, abide with us,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Lord Emmanuel.</w:t>
      </w: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O little town of Bethlehem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 little town of Bethlehem"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how still we see thee lie!</w:t>
      </w:r>
    </w:p>
    <w:p w:rsidR="000412CF" w:rsidRPr="00170DBA" w:rsidRDefault="000412CF">
      <w:pPr>
        <w:ind w:left="99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Above thy deep and dreamless sleep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silent stars go by:</w:t>
      </w:r>
      <w:r w:rsidRPr="00170DBA">
        <w:rPr>
          <w:rFonts w:asciiTheme="minorHAnsi" w:hAnsiTheme="minorHAnsi"/>
        </w:rPr>
        <w:br/>
        <w:t>yet in thy dark streets shineth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everlasting Light;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hopes and fears of all the years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are met in thee tonight.</w:t>
      </w:r>
    </w:p>
    <w:p w:rsidR="000412CF" w:rsidRPr="00170DBA" w:rsidRDefault="000412CF">
      <w:pPr>
        <w:ind w:left="990"/>
        <w:rPr>
          <w:rFonts w:asciiTheme="minorHAnsi" w:hAnsiTheme="minorHAnsi"/>
        </w:rPr>
      </w:pP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morning stars, together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proclaim the holy birth,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praises sing to God the King,</w:t>
      </w:r>
    </w:p>
    <w:p w:rsidR="003B21F5" w:rsidRPr="00170DBA" w:rsidRDefault="003B21F5" w:rsidP="003B21F5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peace upon the earth.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Christ is born of Mary;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and, gathered all above,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mortals sleep, the angels keep -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their watch of wondering love.</w:t>
      </w:r>
    </w:p>
    <w:p w:rsidR="000412CF" w:rsidRPr="00170DBA" w:rsidRDefault="000412CF">
      <w:pPr>
        <w:ind w:left="990"/>
        <w:rPr>
          <w:rFonts w:asciiTheme="minorHAnsi" w:hAnsiTheme="minorHAnsi"/>
        </w:rPr>
      </w:pPr>
    </w:p>
    <w:p w:rsidR="000412CF" w:rsidRPr="00170DBA" w:rsidRDefault="000412CF">
      <w:pPr>
        <w:ind w:left="990" w:hanging="99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Children</w:t>
      </w:r>
      <w:r w:rsidRPr="00170DBA">
        <w:rPr>
          <w:rFonts w:asciiTheme="minorHAnsi" w:hAnsiTheme="minorHAnsi"/>
        </w:rPr>
        <w:tab/>
        <w:t>How silently, how silently,</w:t>
      </w:r>
    </w:p>
    <w:p w:rsidR="000412CF" w:rsidRPr="00170DBA" w:rsidRDefault="000412CF">
      <w:pPr>
        <w:ind w:left="990" w:hanging="99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only:</w:t>
      </w:r>
      <w:r w:rsidRPr="00170DBA">
        <w:rPr>
          <w:rFonts w:asciiTheme="minorHAnsi" w:hAnsiTheme="minorHAnsi"/>
        </w:rPr>
        <w:tab/>
        <w:t>the wondrous gift is given!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God imparts to human hearts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blessings of his heaven.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 ear may hear his coming;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in this world of sin,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meek souls will receive him still,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dear Christ enters in.</w:t>
      </w:r>
    </w:p>
    <w:p w:rsidR="000412CF" w:rsidRPr="00170DBA" w:rsidRDefault="000412CF">
      <w:pPr>
        <w:ind w:left="990"/>
        <w:rPr>
          <w:rFonts w:asciiTheme="minorHAnsi" w:hAnsiTheme="minorHAnsi"/>
        </w:rPr>
      </w:pP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holy Child of Bethlehem,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descend to us, we pray;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cast out our sin, and enter in: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be born is us today.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hear the Christmas angels -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great glad tidings tell: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come to us, abide with us,</w:t>
      </w:r>
    </w:p>
    <w:p w:rsidR="000412CF" w:rsidRPr="00170DBA" w:rsidRDefault="000412CF">
      <w:pPr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Lord Emmanuel.</w:t>
      </w: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Default="0089104C">
      <w:pPr>
        <w:tabs>
          <w:tab w:val="right" w:pos="6480"/>
        </w:tabs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see following page for Common Praise version</w:t>
      </w:r>
    </w:p>
    <w:p w:rsidR="0089104C" w:rsidRDefault="0089104C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89104C" w:rsidRDefault="0089104C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 w:type="page"/>
      </w:r>
    </w:p>
    <w:p w:rsidR="0089104C" w:rsidRDefault="0089104C" w:rsidP="0089104C">
      <w:pPr>
        <w:pStyle w:val="Verse"/>
        <w:ind w:left="1440" w:hanging="1440"/>
        <w:outlineLvl w:val="0"/>
        <w:rPr>
          <w:rFonts w:ascii="Calibri" w:hAnsi="Calibri" w:cs="Arial"/>
          <w:b/>
          <w:color w:val="000000"/>
          <w:sz w:val="24"/>
          <w:szCs w:val="24"/>
        </w:rPr>
      </w:pPr>
      <w:r w:rsidRPr="0025482D">
        <w:rPr>
          <w:rFonts w:ascii="Calibri" w:hAnsi="Calibri" w:cs="Arial"/>
          <w:b/>
          <w:color w:val="000000"/>
          <w:sz w:val="28"/>
          <w:szCs w:val="28"/>
        </w:rPr>
        <w:lastRenderedPageBreak/>
        <w:t>Congregational Hymn:</w:t>
      </w:r>
      <w:r w:rsidRPr="0025482D">
        <w:rPr>
          <w:rFonts w:ascii="Calibri" w:hAnsi="Calibri" w:cs="Arial"/>
          <w:b/>
          <w:color w:val="000000"/>
          <w:sz w:val="24"/>
          <w:szCs w:val="24"/>
        </w:rPr>
        <w:tab/>
        <w:t>‘</w:t>
      </w:r>
      <w:r>
        <w:rPr>
          <w:rFonts w:ascii="Calibri" w:hAnsi="Calibri" w:cs="Arial"/>
          <w:b/>
          <w:color w:val="000000"/>
          <w:sz w:val="24"/>
          <w:szCs w:val="24"/>
        </w:rPr>
        <w:t>O Little town of Bethlehem’ (as Common Praise)</w:t>
      </w:r>
    </w:p>
    <w:p w:rsidR="0089104C" w:rsidRPr="0025482D" w:rsidRDefault="0089104C" w:rsidP="0089104C">
      <w:pPr>
        <w:pStyle w:val="Verse"/>
        <w:ind w:left="1440" w:hanging="1440"/>
        <w:outlineLvl w:val="0"/>
        <w:rPr>
          <w:rFonts w:ascii="Calibri" w:hAnsi="Calibri" w:cs="Arial"/>
          <w:b/>
          <w:color w:val="000000"/>
          <w:sz w:val="24"/>
          <w:szCs w:val="24"/>
        </w:rPr>
      </w:pPr>
    </w:p>
    <w:p w:rsidR="0089104C" w:rsidRPr="002939A2" w:rsidRDefault="0089104C" w:rsidP="0089104C">
      <w:pPr>
        <w:rPr>
          <w:sz w:val="8"/>
          <w:szCs w:val="8"/>
        </w:rPr>
      </w:pP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bookmarkStart w:id="40" w:name="Olittletown"/>
      <w:r w:rsidRPr="00EA3F4E">
        <w:rPr>
          <w:rFonts w:asciiTheme="minorHAnsi" w:hAnsiTheme="minorHAnsi"/>
          <w:sz w:val="24"/>
          <w:szCs w:val="24"/>
        </w:rPr>
        <w:t>O little town of Bethlehem</w:t>
      </w:r>
      <w:bookmarkEnd w:id="40"/>
      <w:r w:rsidRPr="00EA3F4E">
        <w:rPr>
          <w:rFonts w:asciiTheme="minorHAnsi" w:hAnsiTheme="minorHAnsi"/>
          <w:sz w:val="24"/>
          <w:szCs w:val="24"/>
        </w:rPr>
        <w:fldChar w:fldCharType="begin"/>
      </w:r>
      <w:r w:rsidRPr="00EA3F4E">
        <w:rPr>
          <w:rFonts w:asciiTheme="minorHAnsi" w:hAnsiTheme="minorHAnsi"/>
          <w:sz w:val="24"/>
          <w:szCs w:val="24"/>
        </w:rPr>
        <w:instrText>xe "O little town of Bethlehem"</w:instrText>
      </w:r>
      <w:r w:rsidRPr="00EA3F4E">
        <w:rPr>
          <w:rFonts w:asciiTheme="minorHAnsi" w:hAnsiTheme="minorHAnsi"/>
          <w:sz w:val="24"/>
          <w:szCs w:val="24"/>
        </w:rPr>
        <w:fldChar w:fldCharType="end"/>
      </w:r>
      <w:r w:rsidRPr="00EA3F4E">
        <w:rPr>
          <w:rFonts w:asciiTheme="minorHAnsi" w:hAnsiTheme="minorHAnsi"/>
          <w:sz w:val="24"/>
          <w:szCs w:val="24"/>
        </w:rPr>
        <w:t>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how still we see thee lie!</w:t>
      </w:r>
    </w:p>
    <w:p w:rsidR="0089104C" w:rsidRPr="00EA3F4E" w:rsidRDefault="0089104C" w:rsidP="0089104C">
      <w:pPr>
        <w:ind w:left="990"/>
        <w:outlineLvl w:val="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Above thy deep and dreamless sleep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 silent stars go by:</w:t>
      </w:r>
      <w:r w:rsidRPr="00EA3F4E">
        <w:rPr>
          <w:rFonts w:asciiTheme="minorHAnsi" w:hAnsiTheme="minorHAnsi"/>
          <w:sz w:val="24"/>
          <w:szCs w:val="24"/>
        </w:rPr>
        <w:br/>
        <w:t>yet in thy dark streets shineth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 everlasting Light;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 hopes and fears of all the years</w:t>
      </w:r>
    </w:p>
    <w:p w:rsidR="0089104C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are met in thee tonight.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O morning stars, together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proclaim the holy birth,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and praises sing to God the King,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 xml:space="preserve">and peace to men on earth 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For Christ is born of Mary;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and, gathered all above,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while mortals sleep, the angels keep -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their watch of wondering love.</w:t>
      </w:r>
    </w:p>
    <w:p w:rsidR="0089104C" w:rsidRPr="00EA3F4E" w:rsidRDefault="0089104C" w:rsidP="0089104C">
      <w:pPr>
        <w:ind w:left="990" w:hanging="990"/>
        <w:rPr>
          <w:rFonts w:asciiTheme="minorHAnsi" w:hAnsiTheme="minorHAnsi"/>
          <w:sz w:val="24"/>
          <w:szCs w:val="24"/>
        </w:rPr>
      </w:pPr>
    </w:p>
    <w:p w:rsidR="0089104C" w:rsidRPr="00EA3F4E" w:rsidRDefault="0089104C" w:rsidP="0089104C">
      <w:pPr>
        <w:ind w:left="990" w:hanging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ab/>
        <w:t>How silently, how silently,</w:t>
      </w:r>
    </w:p>
    <w:p w:rsidR="0089104C" w:rsidRPr="00EA3F4E" w:rsidRDefault="0089104C" w:rsidP="0089104C">
      <w:pPr>
        <w:ind w:left="990" w:hanging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ab/>
        <w:t>the wondrous gift is given!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So God imparts to human hearts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 blessings of his heaven.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No ear may hear his coming;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but in this world of sin,</w:t>
      </w:r>
    </w:p>
    <w:p w:rsidR="0089104C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where meek souls will receive him</w:t>
      </w:r>
      <w:r>
        <w:rPr>
          <w:rFonts w:asciiTheme="minorHAnsi" w:hAnsiTheme="minorHAnsi"/>
          <w:sz w:val="24"/>
          <w:szCs w:val="24"/>
        </w:rPr>
        <w:t xml:space="preserve">, 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still </w:t>
      </w:r>
      <w:r w:rsidRPr="00EA3F4E">
        <w:rPr>
          <w:rFonts w:asciiTheme="minorHAnsi" w:hAnsiTheme="minorHAnsi"/>
          <w:sz w:val="24"/>
          <w:szCs w:val="24"/>
        </w:rPr>
        <w:t>the dear Christ enters in.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O holy Child of Bethlehem,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descend to us, we pray;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cast out our sin, and enter in: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be born is us today.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We hear the Christmas angels -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the great glad tidings tell: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lastRenderedPageBreak/>
        <w:t>O come to us, abide with us,</w:t>
      </w:r>
    </w:p>
    <w:p w:rsidR="0089104C" w:rsidRPr="00EA3F4E" w:rsidRDefault="0089104C" w:rsidP="0089104C">
      <w:pPr>
        <w:ind w:left="990"/>
        <w:rPr>
          <w:rFonts w:asciiTheme="minorHAnsi" w:hAnsiTheme="minorHAnsi"/>
          <w:sz w:val="24"/>
          <w:szCs w:val="24"/>
        </w:rPr>
      </w:pPr>
      <w:r w:rsidRPr="00EA3F4E">
        <w:rPr>
          <w:rFonts w:asciiTheme="minorHAnsi" w:hAnsiTheme="minorHAnsi"/>
          <w:sz w:val="24"/>
          <w:szCs w:val="24"/>
        </w:rPr>
        <w:t>our Lord Emmanuel.</w:t>
      </w:r>
    </w:p>
    <w:p w:rsidR="0089104C" w:rsidRPr="00170DBA" w:rsidRDefault="0089104C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br w:type="page"/>
      </w: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Away in a manger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"Away in a manger"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no crib for a bed,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little Lord Jesus laid down his sweet head,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stars in the bright sky looked down where he lay,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little Lord Jesus asleep on the hay.</w:t>
      </w: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cattle are lowing, the baby awakes,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But little Lord Jesus no crying he makes;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 love thee Lord Jesus look down from the sky,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stay by my side until morning is nigh.</w:t>
      </w: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Be near me Lord Jesus, I ask Thee to stay,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Close by me for ever and love me I pray,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Bless all the dear children in thy tender care,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fit us for heaven to live with thee there.</w:t>
      </w:r>
    </w:p>
    <w:p w:rsidR="000412CF" w:rsidRPr="00170DBA" w:rsidRDefault="000412CF">
      <w:pPr>
        <w:ind w:left="1440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O come, all ye faithful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 come, all ye faithful"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joyful and triumphant,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come ye, O come ye to Bethlehem.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and behold him, born, the King of angels: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him,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him,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O come, let us adore him, 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Christ the Lord.</w:t>
      </w:r>
    </w:p>
    <w:p w:rsidR="000412CF" w:rsidRPr="00170DBA" w:rsidRDefault="000412CF">
      <w:pPr>
        <w:ind w:left="720"/>
        <w:rPr>
          <w:rFonts w:asciiTheme="minorHAnsi" w:hAnsiTheme="minorHAnsi"/>
          <w:sz w:val="16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God of God,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Light of Light,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lo, he abhors not the virgin's womb;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very God, begotten, not created: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0412CF" w:rsidRPr="00170DBA" w:rsidRDefault="000412CF">
      <w:pPr>
        <w:ind w:left="720"/>
        <w:rPr>
          <w:rFonts w:asciiTheme="minorHAnsi" w:hAnsiTheme="minorHAnsi"/>
          <w:sz w:val="16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choirs of angels,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in exultation,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all ye citizen</w:t>
      </w:r>
      <w:r w:rsidR="0063543A" w:rsidRPr="00170DBA">
        <w:rPr>
          <w:rFonts w:asciiTheme="minorHAnsi" w:hAnsiTheme="minorHAnsi"/>
        </w:rPr>
        <w:t>s</w:t>
      </w:r>
      <w:r w:rsidRPr="00170DBA">
        <w:rPr>
          <w:rFonts w:asciiTheme="minorHAnsi" w:hAnsiTheme="minorHAnsi"/>
        </w:rPr>
        <w:t xml:space="preserve"> of heaven above: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"Glory to God, in the highest."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Yea, Lord, we greet thee,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this happy morning;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Jesu, to thee be glory given;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Word of the Father,</w:t>
      </w: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in flesh appearing:</w:t>
      </w:r>
    </w:p>
    <w:p w:rsidR="000412CF" w:rsidRPr="00170DBA" w:rsidRDefault="000412CF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EA05BD" w:rsidRPr="00170DBA" w:rsidRDefault="00EA05BD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>
      <w:pPr>
        <w:ind w:left="720"/>
        <w:rPr>
          <w:rFonts w:asciiTheme="minorHAnsi" w:hAnsiTheme="minorHAnsi"/>
        </w:rPr>
      </w:pP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come, all ye faithful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 come, all ye faithful"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joyful and triumphant,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come ye, O come ye to Bethlehem.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and behold him, born, the King of angels: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him,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him,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O come, let us adore him, 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Christ the Lord.</w:t>
      </w:r>
    </w:p>
    <w:p w:rsidR="009E2D76" w:rsidRPr="00170DBA" w:rsidRDefault="009E2D76" w:rsidP="009E2D76">
      <w:pPr>
        <w:ind w:left="720"/>
        <w:rPr>
          <w:rFonts w:asciiTheme="minorHAnsi" w:hAnsiTheme="minorHAnsi"/>
          <w:sz w:val="16"/>
        </w:rPr>
      </w:pP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God of God, Light of Light,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lo, he abhors not the virgin's womb;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very God, begotten, not created: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9E2D76" w:rsidRPr="00170DBA" w:rsidRDefault="009E2D76" w:rsidP="009E2D76">
      <w:pPr>
        <w:ind w:left="720"/>
        <w:rPr>
          <w:rFonts w:asciiTheme="minorHAnsi" w:hAnsiTheme="minorHAnsi"/>
          <w:sz w:val="16"/>
        </w:rPr>
      </w:pP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how the shepherds, summoned to his cradle,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leaving their flocks, draw nigh with lowly fear;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too will thither bend our joyful footsteps: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9E2D76" w:rsidRPr="00170DBA" w:rsidRDefault="009E2D76" w:rsidP="009E2D76">
      <w:pPr>
        <w:ind w:left="720"/>
        <w:rPr>
          <w:rFonts w:asciiTheme="minorHAnsi" w:hAnsiTheme="minorHAnsi"/>
          <w:sz w:val="16"/>
        </w:rPr>
      </w:pPr>
    </w:p>
    <w:p w:rsidR="009E2D76" w:rsidRPr="00170DBA" w:rsidRDefault="009E2D76" w:rsidP="00333043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Lo! star-led chieftai</w:t>
      </w:r>
      <w:r w:rsidR="00333043" w:rsidRPr="00170DBA">
        <w:rPr>
          <w:rFonts w:asciiTheme="minorHAnsi" w:hAnsiTheme="minorHAnsi"/>
        </w:rPr>
        <w:t>n</w:t>
      </w:r>
      <w:r w:rsidRPr="00170DBA">
        <w:rPr>
          <w:rFonts w:asciiTheme="minorHAnsi" w:hAnsiTheme="minorHAnsi"/>
        </w:rPr>
        <w:t>s,</w:t>
      </w:r>
      <w:r w:rsidR="00333043" w:rsidRPr="00170DBA"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 xml:space="preserve"> Magi, Christ adoring,</w:t>
      </w:r>
    </w:p>
    <w:p w:rsidR="009E2D76" w:rsidRPr="00170DBA" w:rsidRDefault="009E2D76" w:rsidP="00333043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him incense, gold and m</w:t>
      </w:r>
      <w:r w:rsidR="00333043" w:rsidRPr="00170DBA">
        <w:rPr>
          <w:rFonts w:asciiTheme="minorHAnsi" w:hAnsiTheme="minorHAnsi"/>
        </w:rPr>
        <w:t>yrrh</w:t>
      </w:r>
      <w:r w:rsidRPr="00170DBA">
        <w:rPr>
          <w:rFonts w:asciiTheme="minorHAnsi" w:hAnsiTheme="minorHAnsi"/>
        </w:rPr>
        <w:t>.</w:t>
      </w:r>
    </w:p>
    <w:p w:rsidR="00333043" w:rsidRPr="00170DBA" w:rsidRDefault="00333043" w:rsidP="00333043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to the Christ-child bring our hearts oblations:</w:t>
      </w:r>
    </w:p>
    <w:p w:rsidR="00333043" w:rsidRPr="00170DBA" w:rsidRDefault="00333043" w:rsidP="00333043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333043" w:rsidRPr="00170DBA" w:rsidRDefault="00333043" w:rsidP="00333043">
      <w:pPr>
        <w:ind w:left="720"/>
        <w:rPr>
          <w:rFonts w:asciiTheme="minorHAnsi" w:hAnsiTheme="minorHAnsi"/>
          <w:sz w:val="16"/>
        </w:rPr>
      </w:pPr>
    </w:p>
    <w:p w:rsidR="00333043" w:rsidRPr="00170DBA" w:rsidRDefault="00333043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Child, for us sinners poor and in the manger,</w:t>
      </w:r>
    </w:p>
    <w:p w:rsidR="00333043" w:rsidRPr="00170DBA" w:rsidRDefault="00333043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fain we embrace thee, with awe and love;</w:t>
      </w:r>
    </w:p>
    <w:p w:rsidR="00333043" w:rsidRPr="00170DBA" w:rsidRDefault="00333043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would not love thee, loving us so dearly?</w:t>
      </w:r>
    </w:p>
    <w:p w:rsidR="00333043" w:rsidRPr="00170DBA" w:rsidRDefault="00333043" w:rsidP="00333043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333043" w:rsidRPr="00170DBA" w:rsidRDefault="00333043" w:rsidP="00333043">
      <w:pPr>
        <w:ind w:left="720"/>
        <w:rPr>
          <w:rFonts w:asciiTheme="minorHAnsi" w:hAnsiTheme="minorHAnsi"/>
          <w:sz w:val="16"/>
        </w:rPr>
      </w:pP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choirs of angels, sing in exultation,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all ye citizen</w:t>
      </w:r>
      <w:r w:rsidR="0063543A" w:rsidRPr="00170DBA">
        <w:rPr>
          <w:rFonts w:asciiTheme="minorHAnsi" w:hAnsiTheme="minorHAnsi"/>
        </w:rPr>
        <w:t>s</w:t>
      </w:r>
      <w:r w:rsidRPr="00170DBA">
        <w:rPr>
          <w:rFonts w:asciiTheme="minorHAnsi" w:hAnsiTheme="minorHAnsi"/>
        </w:rPr>
        <w:t xml:space="preserve"> of heaven above: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"Glory to God, in the highest."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Yea, Lord, we greet thee, born this happy morning;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Jesu, to thee be glory given;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Word of the Father, now in flesh appearing:</w:t>
      </w:r>
    </w:p>
    <w:p w:rsidR="009E2D76" w:rsidRPr="00170DBA" w:rsidRDefault="009E2D76" w:rsidP="009E2D76">
      <w:pPr>
        <w:ind w:left="108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come, let us adore him...</w:t>
      </w:r>
    </w:p>
    <w:p w:rsidR="009E2D76" w:rsidRPr="00170DBA" w:rsidRDefault="009E2D76" w:rsidP="009E2D76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0412CF" w:rsidRPr="00170DBA" w:rsidRDefault="000412CF">
      <w:pPr>
        <w:pStyle w:val="Verse"/>
        <w:ind w:left="720" w:hanging="720"/>
        <w:outlineLvl w:val="0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  <w:b/>
          <w:bCs/>
        </w:rPr>
        <w:lastRenderedPageBreak/>
        <w:t>"</w:t>
      </w:r>
      <w:bookmarkStart w:id="41" w:name="_Hlk471389494"/>
      <w:r w:rsidRPr="00170DBA">
        <w:rPr>
          <w:rFonts w:asciiTheme="minorHAnsi" w:hAnsiTheme="minorHAnsi"/>
          <w:b/>
          <w:bCs/>
        </w:rPr>
        <w:t>See amid the winter's snow</w:t>
      </w:r>
      <w:bookmarkEnd w:id="41"/>
      <w:r w:rsidRPr="00170DBA">
        <w:rPr>
          <w:rFonts w:asciiTheme="minorHAnsi" w:hAnsiTheme="minorHAnsi"/>
          <w:b/>
          <w:bCs/>
        </w:rPr>
        <w:t>"</w:t>
      </w:r>
    </w:p>
    <w:p w:rsidR="000412CF" w:rsidRPr="00170DBA" w:rsidRDefault="000412CF">
      <w:pPr>
        <w:pStyle w:val="Verse"/>
        <w:rPr>
          <w:rFonts w:asciiTheme="minorHAnsi" w:hAnsiTheme="minorHAnsi"/>
          <w:sz w:val="8"/>
        </w:rPr>
      </w:pPr>
    </w:p>
    <w:p w:rsidR="000412CF" w:rsidRPr="00170DBA" w:rsidRDefault="000412CF">
      <w:pPr>
        <w:pStyle w:val="Verse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See, amid the winter's snow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"See, amid the winter's snow"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pStyle w:val="Verse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for us on earth below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the tender Lamb appears,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Promised from eternal years.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Hail, thou ever blessed morn,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Hail, redemption's happy dawn!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Sing through all Jerusalem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Christ is born in Bethlehem.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Lo, within a manger lies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who built the starry skies;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who, throned in height</w:t>
      </w:r>
      <w:r w:rsidR="002B448D" w:rsidRPr="00170DBA">
        <w:rPr>
          <w:rFonts w:asciiTheme="minorHAnsi" w:hAnsiTheme="minorHAnsi"/>
        </w:rPr>
        <w:t>s</w:t>
      </w:r>
      <w:r w:rsidRPr="00170DBA">
        <w:rPr>
          <w:rFonts w:asciiTheme="minorHAnsi" w:hAnsiTheme="minorHAnsi"/>
        </w:rPr>
        <w:t xml:space="preserve"> sublime,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Sits amid the cherubim.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Say, ye holy shepherds, say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your joyful news today;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Wherefore have ye left your sheep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lonely mountain steep?</w:t>
      </w:r>
    </w:p>
    <w:p w:rsidR="000412CF" w:rsidRPr="00170DBA" w:rsidRDefault="000412CF">
      <w:pPr>
        <w:pStyle w:val="Verse"/>
        <w:rPr>
          <w:rFonts w:asciiTheme="minorHAnsi" w:hAnsiTheme="minorHAnsi"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we watched at dead of night,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Lo, we saw a wondrous light;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singing Peace on earth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Told us of </w:t>
      </w:r>
      <w:r w:rsidR="002B448D" w:rsidRPr="00170DBA">
        <w:rPr>
          <w:rFonts w:asciiTheme="minorHAnsi" w:hAnsiTheme="minorHAnsi"/>
        </w:rPr>
        <w:t>the</w:t>
      </w:r>
      <w:r w:rsidRPr="00170DBA">
        <w:rPr>
          <w:rFonts w:asciiTheme="minorHAnsi" w:hAnsiTheme="minorHAnsi"/>
        </w:rPr>
        <w:t xml:space="preserve"> Saviour's birth.</w:t>
      </w:r>
    </w:p>
    <w:p w:rsidR="000412CF" w:rsidRPr="00170DBA" w:rsidRDefault="000412CF">
      <w:pPr>
        <w:pStyle w:val="Verse"/>
        <w:rPr>
          <w:rFonts w:asciiTheme="minorHAnsi" w:hAnsiTheme="minorHAnsi"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Sacred Infant, all divine,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a tender love was thine,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Thus to come from highest bliss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Down to such a world as this!</w:t>
      </w:r>
    </w:p>
    <w:p w:rsidR="000412CF" w:rsidRPr="00170DBA" w:rsidRDefault="000412CF">
      <w:pPr>
        <w:pStyle w:val="Verse"/>
        <w:rPr>
          <w:rFonts w:asciiTheme="minorHAnsi" w:hAnsiTheme="minorHAnsi"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Teach, O teach, us Holy Child,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By thy face so meek and mild,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Teach us to resemble thee,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thy sweet humility.</w:t>
      </w:r>
    </w:p>
    <w:p w:rsidR="000412CF" w:rsidRPr="00170DBA" w:rsidRDefault="000412CF">
      <w:pPr>
        <w:ind w:left="720"/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pStyle w:val="Heading3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Alternative last verse found in Traditional Carol Book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108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Virgin mother, Mary blest,</w:t>
      </w:r>
    </w:p>
    <w:p w:rsidR="000412CF" w:rsidRPr="00170DBA" w:rsidRDefault="000412CF">
      <w:pPr>
        <w:pStyle w:val="Verse"/>
        <w:ind w:left="108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By the joys that fill thy breast,</w:t>
      </w:r>
    </w:p>
    <w:p w:rsidR="000412CF" w:rsidRPr="00170DBA" w:rsidRDefault="000412CF">
      <w:pPr>
        <w:pStyle w:val="Verse"/>
        <w:ind w:left="108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Pray for us, that we may prove</w:t>
      </w:r>
    </w:p>
    <w:p w:rsidR="000412CF" w:rsidRPr="00170DBA" w:rsidRDefault="000412CF">
      <w:pPr>
        <w:pStyle w:val="Verse"/>
        <w:ind w:left="108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Worthy of the Saviour’s love.</w:t>
      </w: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6"/>
        <w:gridCol w:w="3382"/>
        <w:gridCol w:w="270"/>
        <w:gridCol w:w="3078"/>
      </w:tblGrid>
      <w:tr w:rsidR="000412CF" w:rsidRPr="00170DBA">
        <w:tc>
          <w:tcPr>
            <w:tcW w:w="236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1</w:t>
            </w:r>
          </w:p>
        </w:tc>
        <w:tc>
          <w:tcPr>
            <w:tcW w:w="3382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  <w:sz w:val="24"/>
              </w:rPr>
            </w:pPr>
          </w:p>
        </w:tc>
        <w:tc>
          <w:tcPr>
            <w:tcW w:w="270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4</w:t>
            </w:r>
          </w:p>
        </w:tc>
        <w:tc>
          <w:tcPr>
            <w:tcW w:w="307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</w:tr>
      <w:tr w:rsidR="000412CF" w:rsidRPr="00170DBA">
        <w:tc>
          <w:tcPr>
            <w:tcW w:w="236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382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i/>
                <w:sz w:val="10"/>
              </w:rPr>
            </w:pP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i/>
              </w:rPr>
              <w:tab/>
              <w:t>Christ is born in Bethlehem.</w:t>
            </w:r>
          </w:p>
        </w:tc>
        <w:tc>
          <w:tcPr>
            <w:tcW w:w="270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307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</w:tr>
      <w:tr w:rsidR="000412CF" w:rsidRPr="00170DBA">
        <w:tc>
          <w:tcPr>
            <w:tcW w:w="236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2</w:t>
            </w:r>
          </w:p>
        </w:tc>
        <w:tc>
          <w:tcPr>
            <w:tcW w:w="3382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270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5</w:t>
            </w:r>
          </w:p>
        </w:tc>
        <w:tc>
          <w:tcPr>
            <w:tcW w:w="307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</w:tr>
      <w:tr w:rsidR="000412CF" w:rsidRPr="00170DBA">
        <w:tc>
          <w:tcPr>
            <w:tcW w:w="236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3</w:t>
            </w:r>
          </w:p>
        </w:tc>
        <w:tc>
          <w:tcPr>
            <w:tcW w:w="3382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  <w:tc>
          <w:tcPr>
            <w:tcW w:w="270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  <w:r w:rsidRPr="00170DBA">
              <w:rPr>
                <w:rFonts w:asciiTheme="minorHAnsi" w:hAnsiTheme="minorHAnsi"/>
                <w:sz w:val="24"/>
              </w:rPr>
              <w:t>6</w:t>
            </w:r>
          </w:p>
        </w:tc>
        <w:tc>
          <w:tcPr>
            <w:tcW w:w="307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24"/>
              </w:rPr>
            </w:pPr>
          </w:p>
        </w:tc>
      </w:tr>
    </w:tbl>
    <w:p w:rsidR="000412CF" w:rsidRPr="00170DBA" w:rsidRDefault="000412CF">
      <w:pPr>
        <w:tabs>
          <w:tab w:val="right" w:pos="6480"/>
        </w:tabs>
        <w:rPr>
          <w:rFonts w:asciiTheme="minorHAnsi" w:hAnsiTheme="minorHAnsi"/>
          <w:sz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"/>
        <w:gridCol w:w="6660"/>
      </w:tblGrid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1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See, amid the winter's snow, </w:t>
            </w:r>
            <w:r w:rsidR="00620835" w:rsidRPr="00170DBA">
              <w:rPr>
                <w:rFonts w:asciiTheme="minorHAnsi" w:hAnsiTheme="minorHAnsi"/>
              </w:rPr>
              <w:fldChar w:fldCharType="begin"/>
            </w:r>
            <w:r w:rsidRPr="00170DBA">
              <w:rPr>
                <w:rFonts w:asciiTheme="minorHAnsi" w:hAnsiTheme="minorHAnsi"/>
              </w:rPr>
              <w:instrText>xe "See, amid the winter's snow"</w:instrText>
            </w:r>
            <w:r w:rsidR="00620835" w:rsidRPr="00170DBA">
              <w:rPr>
                <w:rFonts w:asciiTheme="minorHAnsi" w:hAnsiTheme="minorHAnsi"/>
              </w:rPr>
              <w:fldChar w:fldCharType="end"/>
            </w:r>
            <w:r w:rsidRPr="00170DBA">
              <w:rPr>
                <w:rFonts w:asciiTheme="minorHAnsi" w:hAnsiTheme="minorHAnsi"/>
              </w:rPr>
              <w:t>born for us on earth below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See the tender Lamb appears, promised from eternal years.</w:t>
            </w: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  <w:i/>
              </w:rPr>
            </w:pPr>
            <w:r w:rsidRPr="00170DBA">
              <w:rPr>
                <w:rFonts w:asciiTheme="minorHAnsi" w:hAnsiTheme="minorHAnsi"/>
                <w:i/>
              </w:rPr>
              <w:t xml:space="preserve">    Hail, thou ever blessed morn, Hail, redemption's happy dawn!</w:t>
            </w:r>
          </w:p>
          <w:p w:rsidR="000412CF" w:rsidRPr="00170DBA" w:rsidRDefault="000412CF">
            <w:pPr>
              <w:pStyle w:val="Heading1"/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 xml:space="preserve">    Sing through all Jerusalem “Christ is born in Bethlehem”.</w:t>
            </w: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2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Lo, within a manger lies He who built the starry skies;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He who, throned in height</w:t>
            </w:r>
            <w:r w:rsidR="002B448D" w:rsidRPr="00170DBA">
              <w:rPr>
                <w:rFonts w:asciiTheme="minorHAnsi" w:hAnsiTheme="minorHAnsi"/>
              </w:rPr>
              <w:t>s</w:t>
            </w:r>
            <w:r w:rsidRPr="00170DBA">
              <w:rPr>
                <w:rFonts w:asciiTheme="minorHAnsi" w:hAnsiTheme="minorHAnsi"/>
              </w:rPr>
              <w:t xml:space="preserve"> sublime, sits amid the cherubim.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3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Say, ye holy shepherds, say what your joyful news today;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Wherefore have ye left your sheep on the lonely mountain steep?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4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As we watched at dead of night, lo, we saw a wondrous light;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 xml:space="preserve">Angels singing Peace on earth told us of </w:t>
            </w:r>
            <w:r w:rsidR="002B448D" w:rsidRPr="00170DBA">
              <w:rPr>
                <w:rFonts w:asciiTheme="minorHAnsi" w:hAnsiTheme="minorHAnsi"/>
              </w:rPr>
              <w:t>the</w:t>
            </w:r>
            <w:r w:rsidRPr="00170DBA">
              <w:rPr>
                <w:rFonts w:asciiTheme="minorHAnsi" w:hAnsiTheme="minorHAnsi"/>
              </w:rPr>
              <w:t xml:space="preserve"> Saviour's birth.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5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Sacred Infant, all divine, what a tender love was thine,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Thus to come from highest bliss down to such a world as this!</w:t>
            </w:r>
          </w:p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  <w:sz w:val="8"/>
              </w:rPr>
            </w:pPr>
          </w:p>
        </w:tc>
      </w:tr>
      <w:tr w:rsidR="000412CF" w:rsidRPr="00170DBA">
        <w:tc>
          <w:tcPr>
            <w:tcW w:w="288" w:type="dxa"/>
          </w:tcPr>
          <w:p w:rsidR="000412CF" w:rsidRPr="00170DBA" w:rsidRDefault="000412CF">
            <w:pPr>
              <w:tabs>
                <w:tab w:val="right" w:pos="6480"/>
              </w:tabs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6</w:t>
            </w:r>
          </w:p>
        </w:tc>
        <w:tc>
          <w:tcPr>
            <w:tcW w:w="6660" w:type="dxa"/>
          </w:tcPr>
          <w:p w:rsidR="000412CF" w:rsidRPr="00170DBA" w:rsidRDefault="000412CF">
            <w:pPr>
              <w:pStyle w:val="Verse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Teach, O teach, us Holy Child, by thy face so meek and mild,</w:t>
            </w:r>
          </w:p>
          <w:p w:rsidR="000412CF" w:rsidRPr="00170DBA" w:rsidRDefault="000412CF">
            <w:pPr>
              <w:pStyle w:val="Verse"/>
              <w:tabs>
                <w:tab w:val="clear" w:pos="540"/>
                <w:tab w:val="right" w:pos="6480"/>
              </w:tabs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Teach us to resemble thee, in thy sweet humility.</w:t>
            </w:r>
          </w:p>
          <w:p w:rsidR="000412CF" w:rsidRPr="00170DBA" w:rsidRDefault="000412CF">
            <w:pPr>
              <w:pStyle w:val="Verse"/>
              <w:tabs>
                <w:tab w:val="clear" w:pos="540"/>
                <w:tab w:val="right" w:pos="6480"/>
              </w:tabs>
              <w:rPr>
                <w:rFonts w:asciiTheme="minorHAnsi" w:hAnsiTheme="minorHAnsi"/>
                <w:sz w:val="8"/>
              </w:rPr>
            </w:pPr>
          </w:p>
        </w:tc>
      </w:tr>
    </w:tbl>
    <w:p w:rsidR="00B80F94" w:rsidRPr="00170DBA" w:rsidRDefault="00B80F94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B80F94" w:rsidRPr="00170DBA" w:rsidRDefault="00B80F94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B80F94" w:rsidRPr="00170DBA" w:rsidRDefault="00B80F94">
      <w:pPr>
        <w:tabs>
          <w:tab w:val="right" w:pos="6480"/>
        </w:tabs>
        <w:rPr>
          <w:rFonts w:asciiTheme="minorHAnsi" w:hAnsiTheme="minorHAnsi"/>
          <w:sz w:val="24"/>
        </w:rPr>
      </w:pPr>
    </w:p>
    <w:p w:rsidR="00B80F94" w:rsidRPr="00170DBA" w:rsidRDefault="00B80F94">
      <w:pPr>
        <w:tabs>
          <w:tab w:val="right" w:pos="6480"/>
        </w:tabs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i/>
          <w:sz w:val="24"/>
        </w:rPr>
        <w:t>Text: Edward Caswall (1814-1878)</w:t>
      </w:r>
    </w:p>
    <w:p w:rsidR="000412CF" w:rsidRPr="00170DBA" w:rsidRDefault="00B80F94" w:rsidP="00FB39E4">
      <w:pPr>
        <w:tabs>
          <w:tab w:val="right" w:pos="648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i/>
          <w:sz w:val="24"/>
        </w:rPr>
        <w:t>Music: John Goss (1800-1880)</w:t>
      </w:r>
      <w:r w:rsidR="000412CF" w:rsidRPr="00170DBA">
        <w:rPr>
          <w:rFonts w:asciiTheme="minorHAnsi" w:hAnsiTheme="minorHAnsi"/>
          <w:sz w:val="24"/>
        </w:rPr>
        <w:br w:type="page"/>
      </w:r>
      <w:r w:rsidR="000412CF" w:rsidRPr="00170DBA">
        <w:rPr>
          <w:rFonts w:asciiTheme="minorHAnsi" w:hAnsiTheme="minorHAnsi"/>
        </w:rPr>
        <w:lastRenderedPageBreak/>
        <w:t>"It came upon the midnight clear"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FB39E4" w:rsidRPr="00170DBA" w:rsidRDefault="00FB39E4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It came upon the midnight clear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"It came upon the midnight clear"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that glorious song of old,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from angels bending near the earth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to touch their harps of gold: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'Peace on the earth, good will to men,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from heaven's all gracious King!'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world in solemn silence lay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to hear the angels sing.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  <w:sz w:val="12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Still through the cloven skies they come,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with peaceful wings unfurled;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still their heavenly music floats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o'er all the weary world: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above its  sad and lonely plains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they bend on hovering wing;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ever o'er its Babel-sounds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the blessed angels sing.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  <w:sz w:val="12"/>
        </w:rPr>
      </w:pPr>
    </w:p>
    <w:p w:rsidR="000412CF" w:rsidRPr="00170DBA" w:rsidRDefault="000412CF">
      <w:pPr>
        <w:pStyle w:val="Verse"/>
        <w:ind w:left="99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Yet with the woes of sin and strife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the world has suffered long;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beneath the angel-strain have rolled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two thousand years of wrong;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man, at war with man, hears not - 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the love song which they bring: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hush the noise, ye men of strife,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and hear the angels sing.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  <w:sz w:val="12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ye, beneath life's crushing load,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whose forms are bending low,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toil along the climbing way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with painful steps and slow,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look, now! for glad and golden hours -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come swiftly on the wing;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rest beside the weary road,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to hear the angels sing.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  <w:sz w:val="12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lo, the days are hastening on,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by prophet-bards foretold,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when, with the ever-circling years,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 xml:space="preserve">    comes round the age of gold;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peace shall over all the earth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its ancient splendours fling,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 whole world give back the song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which now the angels sing.</w:t>
      </w: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NB. Choir version (Edmund Sears and Richard S Willis) on following page</w:t>
      </w: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42" w:name="Itcameuponamidnight"/>
      <w:r w:rsidRPr="00170DBA">
        <w:rPr>
          <w:rFonts w:asciiTheme="minorHAnsi" w:hAnsiTheme="minorHAnsi"/>
        </w:rPr>
        <w:lastRenderedPageBreak/>
        <w:t xml:space="preserve">It came upon a midnight clear </w:t>
      </w:r>
      <w:bookmarkEnd w:id="42"/>
      <w:r w:rsidRPr="00170DBA">
        <w:rPr>
          <w:rFonts w:asciiTheme="minorHAnsi" w:hAnsiTheme="minorHAnsi"/>
        </w:rPr>
        <w:t>(Sears/Willis)</w:t>
      </w: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>
      <w:pPr>
        <w:pStyle w:val="Verse"/>
        <w:ind w:left="990"/>
        <w:rPr>
          <w:rFonts w:asciiTheme="minorHAnsi" w:hAnsiTheme="minorHAnsi"/>
        </w:rPr>
      </w:pP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It came upon the midnight clear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"It came upon the midnight clear"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that glorious song of old,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from angels bending near the earth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to touch their harps of gold: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'Peace on the earth, good will to men,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from heav’ns all gracious King!'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world in solemn silence lay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to hear the angels sing.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  <w:sz w:val="12"/>
        </w:rPr>
      </w:pP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Still through the cloven skies they come,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with peaceful wings unfurled;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still their heavenly music floats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o'er all the weary world:</w:t>
      </w:r>
    </w:p>
    <w:p w:rsidR="00420485" w:rsidRPr="00170DBA" w:rsidRDefault="00420485" w:rsidP="00420485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man, at war with man, hears not - </w:t>
      </w:r>
    </w:p>
    <w:p w:rsidR="00420485" w:rsidRPr="00170DBA" w:rsidRDefault="00420485" w:rsidP="00420485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the love song which they bring:</w:t>
      </w:r>
    </w:p>
    <w:p w:rsidR="00420485" w:rsidRPr="00170DBA" w:rsidRDefault="00420485" w:rsidP="00420485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hush the noise, ye men of strife,</w:t>
      </w:r>
    </w:p>
    <w:p w:rsidR="00420485" w:rsidRPr="00170DBA" w:rsidRDefault="00420485" w:rsidP="00420485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and hear the angels sing.</w:t>
      </w:r>
    </w:p>
    <w:p w:rsidR="009561E8" w:rsidRPr="00170DBA" w:rsidRDefault="009561E8" w:rsidP="00420485">
      <w:pPr>
        <w:pStyle w:val="Verse"/>
        <w:rPr>
          <w:rFonts w:asciiTheme="minorHAnsi" w:hAnsiTheme="minorHAnsi"/>
          <w:sz w:val="12"/>
        </w:rPr>
      </w:pP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For </w:t>
      </w:r>
      <w:r w:rsidR="00420485" w:rsidRPr="00170DBA">
        <w:rPr>
          <w:rFonts w:asciiTheme="minorHAnsi" w:hAnsiTheme="minorHAnsi"/>
        </w:rPr>
        <w:t>now</w:t>
      </w:r>
      <w:r w:rsidRPr="00170DBA">
        <w:rPr>
          <w:rFonts w:asciiTheme="minorHAnsi" w:hAnsiTheme="minorHAnsi"/>
        </w:rPr>
        <w:t xml:space="preserve"> the days are hastening on,</w:t>
      </w:r>
    </w:p>
    <w:p w:rsidR="009561E8" w:rsidRPr="00170DBA" w:rsidRDefault="00420485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by prophet long</w:t>
      </w:r>
      <w:r w:rsidR="009561E8" w:rsidRPr="00170DBA">
        <w:rPr>
          <w:rFonts w:asciiTheme="minorHAnsi" w:hAnsiTheme="minorHAnsi"/>
        </w:rPr>
        <w:t xml:space="preserve"> foretold,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when, with the ever-circling years,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comes round the age of gold;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peace shall over all the earth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its ancient splendours fling,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 whole world give back the song</w:t>
      </w:r>
    </w:p>
    <w:p w:rsidR="009561E8" w:rsidRPr="00170DBA" w:rsidRDefault="009561E8" w:rsidP="009561E8">
      <w:pPr>
        <w:pStyle w:val="Verse"/>
        <w:ind w:left="99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which now the angels sing.</w:t>
      </w:r>
    </w:p>
    <w:p w:rsidR="00FB39E4" w:rsidRPr="00170DBA" w:rsidRDefault="000412CF" w:rsidP="00FB39E4">
      <w:pPr>
        <w:ind w:left="450"/>
        <w:rPr>
          <w:rFonts w:asciiTheme="minorHAnsi" w:hAnsiTheme="minorHAnsi"/>
          <w:b/>
          <w:szCs w:val="22"/>
        </w:rPr>
      </w:pPr>
      <w:r w:rsidRPr="00170DBA">
        <w:rPr>
          <w:rFonts w:asciiTheme="minorHAnsi" w:hAnsiTheme="minorHAnsi"/>
        </w:rPr>
        <w:br w:type="page"/>
      </w:r>
      <w:bookmarkStart w:id="43" w:name="Itwasonastarrynight"/>
      <w:r w:rsidR="00FB39E4" w:rsidRPr="00170DBA">
        <w:rPr>
          <w:rFonts w:asciiTheme="minorHAnsi" w:hAnsiTheme="minorHAnsi"/>
          <w:b/>
          <w:szCs w:val="22"/>
        </w:rPr>
        <w:lastRenderedPageBreak/>
        <w:t>It was on a starry night</w:t>
      </w:r>
      <w:bookmarkEnd w:id="43"/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It was on a starry night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when the hills were bright,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earth lay sleeping, sleeping calm and still;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then in a cattle shed, in a manger bed,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a boy was born, king of all the world. </w:t>
      </w:r>
    </w:p>
    <w:p w:rsidR="00FB39E4" w:rsidRPr="00170DBA" w:rsidRDefault="00FB39E4" w:rsidP="00FB39E4">
      <w:pPr>
        <w:ind w:left="450"/>
        <w:rPr>
          <w:rFonts w:asciiTheme="minorHAnsi" w:hAnsiTheme="minorHAnsi"/>
          <w:sz w:val="16"/>
          <w:szCs w:val="16"/>
        </w:rPr>
      </w:pP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>And all the angels sang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the bells of heaven rang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for a boy was born, king of all the world.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>And all the angels sang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the bells of heaven rang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for a boy was born, king of all the world.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Soon the shepherds came that way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where the baby lay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and were kneeling, kneeling by his side;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and their hearts believed again,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for the peace of men,</w:t>
      </w:r>
    </w:p>
    <w:p w:rsidR="00FB39E4" w:rsidRPr="00170DBA" w:rsidRDefault="00FB39E4" w:rsidP="00FB39E4">
      <w:pPr>
        <w:ind w:left="45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for a boy was born, king of all the world.</w:t>
      </w:r>
    </w:p>
    <w:p w:rsidR="00FB39E4" w:rsidRPr="00170DBA" w:rsidRDefault="00FB39E4" w:rsidP="00FB39E4">
      <w:pPr>
        <w:ind w:left="450"/>
        <w:rPr>
          <w:rFonts w:asciiTheme="minorHAnsi" w:hAnsiTheme="minorHAnsi"/>
          <w:sz w:val="16"/>
          <w:szCs w:val="16"/>
        </w:rPr>
      </w:pP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szCs w:val="22"/>
        </w:rPr>
        <w:t xml:space="preserve"> </w:t>
      </w:r>
      <w:r w:rsidRPr="00170DBA">
        <w:rPr>
          <w:rFonts w:asciiTheme="minorHAnsi" w:hAnsiTheme="minorHAnsi"/>
          <w:i/>
          <w:szCs w:val="22"/>
        </w:rPr>
        <w:t>And all the angels sang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the bells of heaven rang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for a boy was born, king of all the world.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>And all the angels sang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the bells of heaven rang for him,</w:t>
      </w:r>
    </w:p>
    <w:p w:rsidR="00FB39E4" w:rsidRPr="00170DBA" w:rsidRDefault="00FB39E4" w:rsidP="00FB39E4">
      <w:pPr>
        <w:ind w:left="45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for a boy was born, king of all the world.</w:t>
      </w:r>
    </w:p>
    <w:p w:rsidR="00FB39E4" w:rsidRPr="00170DBA" w:rsidRDefault="00FB39E4" w:rsidP="00FB39E4">
      <w:pPr>
        <w:rPr>
          <w:rFonts w:asciiTheme="minorHAnsi" w:hAnsiTheme="minorHAnsi"/>
          <w:szCs w:val="22"/>
        </w:rPr>
      </w:pPr>
    </w:p>
    <w:p w:rsidR="000412CF" w:rsidRPr="00170DBA" w:rsidRDefault="00FB39E4" w:rsidP="00FB39E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0412CF" w:rsidRPr="00170DBA" w:rsidRDefault="000412CF">
      <w:pPr>
        <w:pStyle w:val="Verse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Hark! the herald angels sing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"Hark! the herald angels sing"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glory to the new-born King,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peace on earth, and mercy mild,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God and sinners reconciled.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Joyful, all ye nations, rise,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join the triumph of the skies;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the angelic host proclaim,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'Christ is born in Bethlehem.'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Hark, the herald angels sing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glory to the new-born King.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Christ, by highest heaven adored,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Christ, the everlasting Lord,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late in time behold him come,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offspring of a Virgin's womb.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Veiled in flesh the Godhead see: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hail, the incarnate Deity,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pleased as Man with man to dwell,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Jesus, our Emmanuel.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Hark, the herald angels sing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glory to the new-born King.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Hail, the heaven-born Prince of Peace: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hail, the Sun of Righteousness.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Light and life to all he brings,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risen with healing in his wings.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Mild he lays his glory by,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that man no more may die,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to raise the sons of earth,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to give them second birth.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Hark, the herald angels sing</w:t>
      </w:r>
    </w:p>
    <w:p w:rsidR="00F83E82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glory to the new-born King.</w:t>
      </w:r>
    </w:p>
    <w:p w:rsidR="00F83E82" w:rsidRDefault="00F83E82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412CF" w:rsidRPr="00F83E82" w:rsidRDefault="00F83E82">
      <w:pPr>
        <w:pStyle w:val="Verse"/>
        <w:rPr>
          <w:rFonts w:asciiTheme="minorHAnsi" w:hAnsiTheme="minorHAnsi"/>
          <w:b/>
        </w:rPr>
      </w:pPr>
      <w:bookmarkStart w:id="44" w:name="HisPraises"/>
      <w:r w:rsidRPr="00F83E82">
        <w:rPr>
          <w:rFonts w:asciiTheme="minorHAnsi" w:hAnsiTheme="minorHAnsi"/>
          <w:b/>
        </w:rPr>
        <w:lastRenderedPageBreak/>
        <w:t>His praises we’ll sing</w:t>
      </w:r>
      <w:bookmarkEnd w:id="44"/>
    </w:p>
    <w:p w:rsidR="00F83E82" w:rsidRDefault="00F83E82">
      <w:pPr>
        <w:pStyle w:val="Verse"/>
        <w:rPr>
          <w:rFonts w:asciiTheme="minorHAnsi" w:hAnsiTheme="minorHAnsi"/>
        </w:rPr>
      </w:pPr>
    </w:p>
    <w:p w:rsidR="00F83E82" w:rsidRDefault="00F83E82">
      <w:pPr>
        <w:pStyle w:val="Verse"/>
        <w:rPr>
          <w:rFonts w:asciiTheme="minorHAnsi" w:hAnsiTheme="minorHAnsi"/>
        </w:rPr>
      </w:pPr>
    </w:p>
    <w:p w:rsidR="00F83E82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Rejoice and be merry in songs and in mirth!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O praise our Redeemer, all mortals on earth!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For this is the birthday of Jesus our King,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Who brought us salvation: his praises we’ll sing!</w:t>
      </w:r>
    </w:p>
    <w:p w:rsidR="00CD0976" w:rsidRDefault="00CD0976">
      <w:pPr>
        <w:pStyle w:val="Verse"/>
        <w:rPr>
          <w:rFonts w:asciiTheme="minorHAnsi" w:hAnsiTheme="minorHAnsi"/>
        </w:rPr>
      </w:pP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A heavenly vision appeared in the sky;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Vast numbers of angels the shepherds did spy,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Proclaiming the birth day of Jesus our King,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Who brought us salvation: his praises we’ll sing.</w:t>
      </w:r>
    </w:p>
    <w:p w:rsidR="00CD0976" w:rsidRDefault="00CD0976">
      <w:pPr>
        <w:pStyle w:val="Verse"/>
        <w:rPr>
          <w:rFonts w:asciiTheme="minorHAnsi" w:hAnsiTheme="minorHAnsi"/>
        </w:rPr>
      </w:pP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Likewise a bright star in the sky did appear,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Which led the wise men from the east to draw near;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They found the Messiah, sweet Jesus our king,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Who brought us salvation, his praises, his praises we’ll sing.</w:t>
      </w:r>
    </w:p>
    <w:p w:rsidR="00CD0976" w:rsidRDefault="00CD0976">
      <w:pPr>
        <w:pStyle w:val="Verse"/>
        <w:rPr>
          <w:rFonts w:asciiTheme="minorHAnsi" w:hAnsiTheme="minorHAnsi"/>
        </w:rPr>
      </w:pP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And when they were come, they their treasures unfold, 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And unto him offered myrrh, incense and gold.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So blessed for ever be Jesus our King,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Who brought us salvation; his praises we’ll sing.</w:t>
      </w: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His praises we’ll sing…</w:t>
      </w:r>
    </w:p>
    <w:p w:rsidR="00CD0976" w:rsidRDefault="00CD0976">
      <w:pPr>
        <w:pStyle w:val="Verse"/>
        <w:rPr>
          <w:rFonts w:asciiTheme="minorHAnsi" w:hAnsiTheme="minorHAnsi"/>
        </w:rPr>
      </w:pPr>
    </w:p>
    <w:p w:rsidR="00CD0976" w:rsidRDefault="00CD0976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        Alan Bullard</w:t>
      </w:r>
    </w:p>
    <w:p w:rsidR="00CD0976" w:rsidRPr="00170DBA" w:rsidRDefault="00CD0976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del w:id="45" w:author="Michael Raynor" w:date="2007-11-18T23:15:00Z"/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0412CF" w:rsidRPr="00170DBA" w:rsidRDefault="000412CF">
      <w:pPr>
        <w:pStyle w:val="Verse"/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Christian men, rejoice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"Good Christian men, rejoice"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heart and soul and voice!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listen now to what we say,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was born today;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ox and ass before him bow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 is in the manger now: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for us;</w:t>
      </w:r>
      <w:r w:rsidRPr="00170DBA">
        <w:rPr>
          <w:rFonts w:asciiTheme="minorHAnsi" w:hAnsiTheme="minorHAnsi"/>
        </w:rPr>
        <w:tab/>
        <w:t xml:space="preserve">   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for us!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</w:p>
    <w:p w:rsidR="000412CF" w:rsidRPr="00170DBA" w:rsidRDefault="000412CF">
      <w:pPr>
        <w:pStyle w:val="order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Christian men, rejoice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heart and soul and voice!</w:t>
      </w:r>
      <w:r w:rsidRPr="00170DBA">
        <w:rPr>
          <w:rFonts w:asciiTheme="minorHAnsi" w:hAnsiTheme="minorHAnsi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hear the news of endless bliss,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was born for this;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has opened heaven's door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we are blessed for evermore!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Christ was born for this;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Christ was born for this!</w:t>
      </w:r>
    </w:p>
    <w:p w:rsidR="000412CF" w:rsidRPr="00170DBA" w:rsidRDefault="000412CF">
      <w:pPr>
        <w:pStyle w:val="space"/>
        <w:ind w:left="720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order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Christian men, rejoice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heart and soul and voice!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you need not fear the grave;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was born to save: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at his most gracious call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find salvation, one and all: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to save;</w:t>
      </w:r>
    </w:p>
    <w:p w:rsidR="000412CF" w:rsidRPr="00170DBA" w:rsidRDefault="000412CF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to save!</w:t>
      </w:r>
    </w:p>
    <w:p w:rsidR="000412CF" w:rsidRDefault="000412CF">
      <w:pPr>
        <w:pStyle w:val="Verse"/>
        <w:ind w:left="990"/>
        <w:rPr>
          <w:rFonts w:asciiTheme="minorHAnsi" w:hAnsiTheme="minorHAnsi"/>
        </w:rPr>
      </w:pPr>
    </w:p>
    <w:p w:rsidR="00BD4DB5" w:rsidRPr="00170DBA" w:rsidRDefault="00BD4DB5">
      <w:pPr>
        <w:pStyle w:val="Verse"/>
        <w:numPr>
          <w:ins w:id="46" w:author="Michael Raynor" w:date="2007-11-18T23:15:00Z"/>
        </w:numPr>
        <w:ind w:left="990"/>
        <w:rPr>
          <w:ins w:id="47" w:author="Michael Raynor" w:date="2007-11-18T23:15:00Z"/>
          <w:rFonts w:asciiTheme="minorHAnsi" w:hAnsiTheme="minorHAnsi"/>
        </w:rPr>
      </w:pPr>
    </w:p>
    <w:p w:rsidR="000412CF" w:rsidRPr="00170DBA" w:rsidRDefault="000412CF">
      <w:pPr>
        <w:pStyle w:val="Verse"/>
        <w:ind w:left="990"/>
        <w:rPr>
          <w:rFonts w:asciiTheme="minorHAnsi" w:hAnsiTheme="minorHAnsi"/>
        </w:rPr>
      </w:pP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Good Christian men, rejoice</w:t>
      </w:r>
      <w:r w:rsidRPr="00170DBA">
        <w:rPr>
          <w:rFonts w:asciiTheme="minorHAnsi" w:hAnsiTheme="minorHAnsi"/>
          <w:sz w:val="18"/>
        </w:rPr>
        <w:tab/>
        <w:t>Good Christian men, rejoice</w:t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with heart and soul and voice!</w:t>
      </w:r>
      <w:r w:rsidRPr="00170DBA">
        <w:rPr>
          <w:rFonts w:asciiTheme="minorHAnsi" w:hAnsiTheme="minorHAnsi"/>
          <w:sz w:val="18"/>
        </w:rPr>
        <w:tab/>
        <w:t>with heart and soul and voice!</w:t>
      </w:r>
      <w:r w:rsidRPr="00170DBA">
        <w:rPr>
          <w:rFonts w:asciiTheme="minorHAnsi" w:hAnsiTheme="minorHAnsi"/>
          <w:sz w:val="18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listen now to what we say,</w:t>
      </w:r>
      <w:r w:rsidRPr="00170DBA">
        <w:rPr>
          <w:rFonts w:asciiTheme="minorHAnsi" w:hAnsiTheme="minorHAnsi"/>
          <w:sz w:val="18"/>
        </w:rPr>
        <w:tab/>
        <w:t>hear the news of endless bliss,</w:t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Jesus Christ was born today;</w:t>
      </w:r>
      <w:r w:rsidRPr="00170DBA">
        <w:rPr>
          <w:rFonts w:asciiTheme="minorHAnsi" w:hAnsiTheme="minorHAnsi"/>
          <w:sz w:val="18"/>
        </w:rPr>
        <w:tab/>
        <w:t>Jesus Christ was born for this;</w:t>
      </w:r>
      <w:r w:rsidRPr="00170DBA">
        <w:rPr>
          <w:rFonts w:asciiTheme="minorHAnsi" w:hAnsiTheme="minorHAnsi"/>
          <w:sz w:val="18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ox and ass before him bow</w:t>
      </w:r>
      <w:r w:rsidRPr="00170DBA">
        <w:rPr>
          <w:rFonts w:asciiTheme="minorHAnsi" w:hAnsiTheme="minorHAnsi"/>
          <w:sz w:val="18"/>
        </w:rPr>
        <w:tab/>
        <w:t>He has opened heaven's door</w:t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and he is in the manger now:</w:t>
      </w:r>
      <w:r w:rsidRPr="00170DBA">
        <w:rPr>
          <w:rFonts w:asciiTheme="minorHAnsi" w:hAnsiTheme="minorHAnsi"/>
          <w:sz w:val="18"/>
        </w:rPr>
        <w:tab/>
        <w:t>and we are blessed for evermore!</w:t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 xml:space="preserve">    Christ was born for us;</w:t>
      </w:r>
      <w:r w:rsidRPr="00170DBA">
        <w:rPr>
          <w:rFonts w:asciiTheme="minorHAnsi" w:hAnsiTheme="minorHAnsi"/>
          <w:sz w:val="18"/>
        </w:rPr>
        <w:tab/>
        <w:t xml:space="preserve">    Christ was born for this;</w:t>
      </w:r>
      <w:r w:rsidRPr="00170DBA">
        <w:rPr>
          <w:rFonts w:asciiTheme="minorHAnsi" w:hAnsiTheme="minorHAnsi"/>
          <w:sz w:val="18"/>
        </w:rPr>
        <w:tab/>
      </w:r>
    </w:p>
    <w:p w:rsidR="000412CF" w:rsidRPr="00170DBA" w:rsidRDefault="000412CF">
      <w:pPr>
        <w:pStyle w:val="order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 xml:space="preserve">    Christ was born for us!</w:t>
      </w:r>
      <w:r w:rsidRPr="00170DBA">
        <w:rPr>
          <w:rFonts w:asciiTheme="minorHAnsi" w:hAnsiTheme="minorHAnsi"/>
          <w:sz w:val="18"/>
        </w:rPr>
        <w:tab/>
        <w:t xml:space="preserve">    Christ was born for this!</w:t>
      </w:r>
    </w:p>
    <w:p w:rsidR="000412CF" w:rsidRPr="00170DBA" w:rsidRDefault="000412CF">
      <w:pPr>
        <w:pStyle w:val="space"/>
        <w:rPr>
          <w:rFonts w:asciiTheme="minorHAnsi" w:hAnsiTheme="minorHAnsi"/>
          <w:sz w:val="18"/>
        </w:rPr>
      </w:pPr>
    </w:p>
    <w:p w:rsidR="000412CF" w:rsidRPr="00170DBA" w:rsidRDefault="000412CF">
      <w:pPr>
        <w:pStyle w:val="order"/>
        <w:ind w:left="1800"/>
        <w:outlineLvl w:val="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Good Christian men, rejoice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with heart and soul and voice!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now you need not fear the grave;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Jesus Christ was born to save: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lastRenderedPageBreak/>
        <w:t>come at his most gracious call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to find salvation, one and all: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 xml:space="preserve">    Christ was born to save;</w:t>
      </w:r>
    </w:p>
    <w:p w:rsidR="000412CF" w:rsidRPr="00170DBA" w:rsidRDefault="000412CF">
      <w:pPr>
        <w:pStyle w:val="order"/>
        <w:ind w:left="1800"/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 xml:space="preserve">    Christ was born to save!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BD4DB5" w:rsidRDefault="00BD4DB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Alternative Version in Songs of Glory, Hymns of Praise:</w:t>
      </w:r>
    </w:p>
    <w:p w:rsidR="00BD4DB5" w:rsidRDefault="00BD4DB5">
      <w:pPr>
        <w:pStyle w:val="Verse"/>
        <w:rPr>
          <w:rFonts w:asciiTheme="minorHAnsi" w:hAnsiTheme="minorHAnsi"/>
        </w:rPr>
      </w:pPr>
    </w:p>
    <w:p w:rsidR="00BD4DB5" w:rsidRPr="00170DBA" w:rsidRDefault="00BD4DB5" w:rsidP="00BD4DB5">
      <w:pPr>
        <w:pStyle w:val="Verse"/>
        <w:ind w:left="720"/>
        <w:rPr>
          <w:rFonts w:asciiTheme="minorHAnsi" w:hAnsiTheme="minorHAnsi"/>
        </w:rPr>
      </w:pPr>
      <w:bookmarkStart w:id="48" w:name="GoodChristiansallrejoice"/>
      <w:r w:rsidRPr="00170DBA">
        <w:rPr>
          <w:rFonts w:asciiTheme="minorHAnsi" w:hAnsiTheme="minorHAnsi"/>
        </w:rPr>
        <w:t>Good Christian</w:t>
      </w:r>
      <w:r>
        <w:rPr>
          <w:rFonts w:asciiTheme="minorHAnsi" w:hAnsiTheme="minorHAnsi"/>
        </w:rPr>
        <w:t>s, all</w:t>
      </w:r>
      <w:r w:rsidRPr="00170DBA">
        <w:rPr>
          <w:rFonts w:asciiTheme="minorHAnsi" w:hAnsiTheme="minorHAnsi"/>
        </w:rPr>
        <w:t xml:space="preserve"> rejoice</w:t>
      </w:r>
      <w:bookmarkEnd w:id="48"/>
      <w:r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"Good Christian men, rejoice"</w:instrText>
      </w:r>
      <w:r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>
        <w:rPr>
          <w:rFonts w:asciiTheme="minorHAnsi" w:hAnsiTheme="minorHAnsi"/>
        </w:rPr>
        <w:t>with heart and soul and voice;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>
        <w:rPr>
          <w:rFonts w:asciiTheme="minorHAnsi" w:hAnsiTheme="minorHAnsi"/>
        </w:rPr>
        <w:t>now give heed</w:t>
      </w:r>
      <w:r w:rsidRPr="00170DBA">
        <w:rPr>
          <w:rFonts w:asciiTheme="minorHAnsi" w:hAnsiTheme="minorHAnsi"/>
        </w:rPr>
        <w:t xml:space="preserve"> to what we say,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Jesus Christ </w:t>
      </w:r>
      <w:r>
        <w:rPr>
          <w:rFonts w:asciiTheme="minorHAnsi" w:hAnsiTheme="minorHAnsi"/>
        </w:rPr>
        <w:t>i</w:t>
      </w:r>
      <w:r w:rsidRPr="00170DBA">
        <w:rPr>
          <w:rFonts w:asciiTheme="minorHAnsi" w:hAnsiTheme="minorHAnsi"/>
        </w:rPr>
        <w:t>s born today;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ox and ass before him bow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 is in the manger now: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</w:t>
      </w:r>
      <w:r>
        <w:rPr>
          <w:rFonts w:asciiTheme="minorHAnsi" w:hAnsiTheme="minorHAnsi"/>
        </w:rPr>
        <w:t>is born today</w:t>
      </w:r>
      <w:r w:rsidRPr="00170DBA">
        <w:rPr>
          <w:rFonts w:asciiTheme="minorHAnsi" w:hAnsiTheme="minorHAnsi"/>
        </w:rPr>
        <w:t>;</w:t>
      </w:r>
      <w:r w:rsidRPr="00170DBA">
        <w:rPr>
          <w:rFonts w:asciiTheme="minorHAnsi" w:hAnsiTheme="minorHAnsi"/>
        </w:rPr>
        <w:tab/>
        <w:t xml:space="preserve">   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</w:t>
      </w:r>
      <w:r>
        <w:rPr>
          <w:rFonts w:asciiTheme="minorHAnsi" w:hAnsiTheme="minorHAnsi"/>
        </w:rPr>
        <w:t>is born today</w:t>
      </w:r>
      <w:r w:rsidRPr="00170DBA">
        <w:rPr>
          <w:rFonts w:asciiTheme="minorHAnsi" w:hAnsiTheme="minorHAnsi"/>
        </w:rPr>
        <w:t>!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</w:p>
    <w:p w:rsidR="00BD4DB5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Christian</w:t>
      </w:r>
      <w:r>
        <w:rPr>
          <w:rFonts w:asciiTheme="minorHAnsi" w:hAnsiTheme="minorHAnsi"/>
        </w:rPr>
        <w:t>s, all</w:t>
      </w:r>
      <w:r w:rsidRPr="00170DBA">
        <w:rPr>
          <w:rFonts w:asciiTheme="minorHAnsi" w:hAnsiTheme="minorHAnsi"/>
        </w:rPr>
        <w:t xml:space="preserve"> rejoice 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heart and soul and voice!</w:t>
      </w:r>
      <w:r w:rsidRPr="00170DBA">
        <w:rPr>
          <w:rFonts w:asciiTheme="minorHAnsi" w:hAnsiTheme="minorHAnsi"/>
        </w:rPr>
        <w:tab/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>
        <w:rPr>
          <w:rFonts w:asciiTheme="minorHAnsi" w:hAnsiTheme="minorHAnsi"/>
        </w:rPr>
        <w:t>now you hear</w:t>
      </w:r>
      <w:r w:rsidRPr="00170DBA">
        <w:rPr>
          <w:rFonts w:asciiTheme="minorHAnsi" w:hAnsiTheme="minorHAnsi"/>
        </w:rPr>
        <w:t xml:space="preserve"> of endless bliss,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was born for this;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has opened heaven's door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</w:t>
      </w:r>
      <w:r>
        <w:rPr>
          <w:rFonts w:asciiTheme="minorHAnsi" w:hAnsiTheme="minorHAnsi"/>
        </w:rPr>
        <w:t>all</w:t>
      </w:r>
      <w:r w:rsidRPr="00170DBA">
        <w:rPr>
          <w:rFonts w:asciiTheme="minorHAnsi" w:hAnsiTheme="minorHAnsi"/>
        </w:rPr>
        <w:t xml:space="preserve"> are blessed for evermore!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Christ was born for this;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Christ was born for this!</w:t>
      </w:r>
    </w:p>
    <w:p w:rsidR="00BD4DB5" w:rsidRPr="00170DBA" w:rsidRDefault="00BD4DB5" w:rsidP="00BD4DB5">
      <w:pPr>
        <w:pStyle w:val="space"/>
        <w:ind w:left="720"/>
        <w:rPr>
          <w:rFonts w:asciiTheme="minorHAnsi" w:hAnsiTheme="minorHAnsi"/>
        </w:rPr>
      </w:pPr>
    </w:p>
    <w:p w:rsidR="00BD4DB5" w:rsidRPr="00170DBA" w:rsidRDefault="00BD4DB5" w:rsidP="00BD4DB5">
      <w:pPr>
        <w:pStyle w:val="space"/>
        <w:rPr>
          <w:rFonts w:asciiTheme="minorHAnsi" w:hAnsiTheme="minorHAnsi"/>
        </w:rPr>
      </w:pPr>
    </w:p>
    <w:p w:rsidR="00BD4DB5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Christian</w:t>
      </w:r>
      <w:r>
        <w:rPr>
          <w:rFonts w:asciiTheme="minorHAnsi" w:hAnsiTheme="minorHAnsi"/>
        </w:rPr>
        <w:t>s, all</w:t>
      </w:r>
      <w:r w:rsidRPr="00170DBA">
        <w:rPr>
          <w:rFonts w:asciiTheme="minorHAnsi" w:hAnsiTheme="minorHAnsi"/>
        </w:rPr>
        <w:t xml:space="preserve"> rejoice 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heart and soul and voice!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you need not fear the grave;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was born to save: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>
        <w:rPr>
          <w:rFonts w:asciiTheme="minorHAnsi" w:hAnsiTheme="minorHAnsi"/>
        </w:rPr>
        <w:t>calls you one, and calls you all,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>
        <w:rPr>
          <w:rFonts w:asciiTheme="minorHAnsi" w:hAnsiTheme="minorHAnsi"/>
        </w:rPr>
        <w:t>to gain his everlasting hall.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to save;</w:t>
      </w:r>
    </w:p>
    <w:p w:rsidR="00BD4DB5" w:rsidRPr="00170DBA" w:rsidRDefault="00BD4DB5" w:rsidP="00BD4DB5">
      <w:pPr>
        <w:pStyle w:val="ord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was born to save!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Star in the South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"Star in the South"</w:instrText>
      </w:r>
      <w:r w:rsidR="00620835" w:rsidRPr="00170DBA">
        <w:rPr>
          <w:rFonts w:asciiTheme="minorHAnsi" w:hAnsiTheme="minorHAnsi"/>
        </w:rPr>
        <w:fldChar w:fldCharType="end"/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"Star in the South" \t "</w:instrText>
      </w:r>
      <w:r w:rsidRPr="00170DBA">
        <w:rPr>
          <w:rFonts w:asciiTheme="minorHAnsi" w:hAnsiTheme="minorHAnsi"/>
          <w:i/>
        </w:rPr>
        <w:instrText>See</w:instrText>
      </w:r>
      <w:r w:rsidRPr="00170DBA">
        <w:rPr>
          <w:rFonts w:asciiTheme="minorHAnsi" w:hAnsiTheme="minorHAnsi"/>
        </w:rPr>
        <w:instrText xml:space="preserve"> Whocanname..."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can name that bright flame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"Who can name that bright flame"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 xml:space="preserve"> which the wise men saw that night?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it some God-sent glow, or a splendid star we know?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Southward they sallied from Jerusalem: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was the star stood over Bethlehem?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Star on the hill-top, shining like a gem,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Are you the star that led to Bethlehem?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Sirius comes to us noon of night at Christmastide,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Procyon, Pleiades, great Orion at their side - 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it the flaming torch Aldebaran, or did Canopus lead the caravan?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Star on the hill-top, ...,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Low and high in the sky many lights amaze the eye: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the days we must praise him who made the heavens blaze.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Yet we believe some radiant stranger 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Stood in the south above the manger.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Star on the hill-top, ...,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us, then, troubled men, humble men and reverent,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a spark in the dark, and salute the firmament,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the same light that halted on the hill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Brightens the night of all the nations still.</w:t>
      </w:r>
    </w:p>
    <w:p w:rsidR="000412CF" w:rsidRPr="00170DBA" w:rsidRDefault="000412CF">
      <w:pPr>
        <w:pStyle w:val="Verse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Star on the hill-top, ...,</w:t>
      </w:r>
    </w:p>
    <w:p w:rsidR="000412CF" w:rsidRPr="00170DBA" w:rsidRDefault="000412CF">
      <w:pPr>
        <w:pStyle w:val="Verse"/>
        <w:rPr>
          <w:rFonts w:asciiTheme="minorHAnsi" w:hAnsiTheme="minorHAnsi"/>
          <w:i/>
          <w:sz w:val="8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9D7C95" w:rsidRPr="009D7C95" w:rsidRDefault="000412CF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49" w:name="JesusChristtheAppleTree"/>
      <w:bookmarkStart w:id="50" w:name="JesusChild"/>
      <w:r w:rsidR="009D7C95" w:rsidRPr="009D7C95">
        <w:rPr>
          <w:rFonts w:asciiTheme="minorHAnsi" w:hAnsiTheme="minorHAnsi"/>
          <w:b/>
        </w:rPr>
        <w:lastRenderedPageBreak/>
        <w:t>Jesus Child</w:t>
      </w:r>
      <w:bookmarkEnd w:id="50"/>
    </w:p>
    <w:p w:rsidR="009D7C95" w:rsidRDefault="009D7C95">
      <w:pPr>
        <w:rPr>
          <w:rFonts w:asciiTheme="minorHAnsi" w:hAnsiTheme="minorHAnsi"/>
          <w:b/>
        </w:rPr>
      </w:pPr>
    </w:p>
    <w:p w:rsidR="009D7C95" w:rsidRPr="009D7C95" w:rsidRDefault="009D7C95" w:rsidP="009D7C95">
      <w:pPr>
        <w:pStyle w:val="Verse"/>
        <w:rPr>
          <w:rFonts w:asciiTheme="minorHAnsi" w:hAnsiTheme="minorHAnsi"/>
        </w:rPr>
      </w:pPr>
      <w:r w:rsidRPr="009D7C95">
        <w:rPr>
          <w:rFonts w:asciiTheme="minorHAnsi" w:hAnsiTheme="minorHAnsi"/>
        </w:rPr>
        <w:t>Have you heard the story that they’re telling ‘bout Bethlehem?</w:t>
      </w:r>
    </w:p>
    <w:p w:rsidR="009D7C95" w:rsidRPr="009D7C95" w:rsidRDefault="009D7C95" w:rsidP="009D7C95">
      <w:pPr>
        <w:pStyle w:val="Verse"/>
        <w:rPr>
          <w:rFonts w:asciiTheme="minorHAnsi" w:hAnsiTheme="minorHAnsi"/>
        </w:rPr>
      </w:pPr>
      <w:r w:rsidRPr="009D7C95">
        <w:rPr>
          <w:rFonts w:asciiTheme="minorHAnsi" w:hAnsiTheme="minorHAnsi"/>
        </w:rPr>
        <w:t>Have you heard the story of the Jesus child?</w:t>
      </w:r>
    </w:p>
    <w:p w:rsidR="009D7C95" w:rsidRPr="009D7C95" w:rsidRDefault="009D7C95" w:rsidP="009D7C95">
      <w:pPr>
        <w:pStyle w:val="Verse"/>
        <w:rPr>
          <w:rFonts w:asciiTheme="minorHAnsi" w:hAnsiTheme="minorHAnsi"/>
        </w:rPr>
      </w:pPr>
      <w:r w:rsidRPr="009D7C95">
        <w:rPr>
          <w:rFonts w:asciiTheme="minorHAnsi" w:hAnsiTheme="minorHAnsi"/>
        </w:rPr>
        <w:t>How he came from heaven and was born in a manger bed?</w:t>
      </w:r>
    </w:p>
    <w:p w:rsidR="009D7C95" w:rsidRDefault="009D7C95" w:rsidP="009D7C95">
      <w:pPr>
        <w:pStyle w:val="Verse"/>
        <w:rPr>
          <w:rFonts w:asciiTheme="minorHAnsi" w:hAnsiTheme="minorHAnsi"/>
        </w:rPr>
      </w:pPr>
      <w:r w:rsidRPr="009D7C95">
        <w:rPr>
          <w:rFonts w:asciiTheme="minorHAnsi" w:hAnsiTheme="minorHAnsi"/>
        </w:rPr>
        <w:t>Mary was his virgin mother pure and mild.</w:t>
      </w:r>
    </w:p>
    <w:p w:rsidR="009D7C95" w:rsidRPr="00AF4319" w:rsidRDefault="009D7C95" w:rsidP="009D7C95">
      <w:pPr>
        <w:pStyle w:val="Verse"/>
        <w:rPr>
          <w:rFonts w:asciiTheme="minorHAnsi" w:hAnsiTheme="minorHAnsi"/>
          <w:sz w:val="10"/>
        </w:rPr>
      </w:pP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Sing alleluia, brothers, sing alleluia, sisters,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Worship the Jesus child and praise his mother mild.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Glory to God on the high the angel hosts above are singing 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Listen to the story of the Jesus child.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</w:p>
    <w:p w:rsidR="009D7C95" w:rsidRDefault="009D7C95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Have you heard the story of the poor humble shepherd men,</w:t>
      </w:r>
    </w:p>
    <w:p w:rsidR="009D7C95" w:rsidRDefault="009D7C95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Sitting on the hillside with their flocks at night?</w:t>
      </w:r>
    </w:p>
    <w:p w:rsidR="009D7C95" w:rsidRDefault="009D7C95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Suddenly the angel tells them: ’Hurry to Bethlehem;</w:t>
      </w:r>
    </w:p>
    <w:p w:rsidR="009D7C95" w:rsidRDefault="009D7C95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Go find the Jesus child, the world’s new light.’</w:t>
      </w:r>
    </w:p>
    <w:p w:rsidR="00AF4319" w:rsidRPr="00AF4319" w:rsidRDefault="00AF4319" w:rsidP="00AF4319">
      <w:pPr>
        <w:pStyle w:val="Verse"/>
        <w:rPr>
          <w:rFonts w:asciiTheme="minorHAnsi" w:hAnsiTheme="minorHAnsi"/>
          <w:sz w:val="10"/>
        </w:rPr>
      </w:pP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Sing alleluia, brothers, sing alleluia, sisters,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Worship the Jesus child and praise his mother mild.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Glory to God on the high the angel hosts above are singing 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Listen to the story of the Jesus child.</w:t>
      </w:r>
    </w:p>
    <w:p w:rsidR="009D7C95" w:rsidRDefault="009D7C95" w:rsidP="009D7C95">
      <w:pPr>
        <w:pStyle w:val="Verse"/>
        <w:ind w:left="270"/>
        <w:rPr>
          <w:rFonts w:asciiTheme="minorHAnsi" w:hAnsiTheme="minorHAnsi"/>
        </w:rPr>
      </w:pPr>
    </w:p>
    <w:p w:rsidR="00AF4319" w:rsidRDefault="009D7C95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Jesus child, lying at Bethlehem, 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Sleeping safe at Mary’s knee.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Save my soul and bring me to paradise,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Let me join the angels singing glory to thee. </w:t>
      </w:r>
    </w:p>
    <w:p w:rsidR="00AF4319" w:rsidRPr="00AF4319" w:rsidRDefault="00AF4319" w:rsidP="00AF4319">
      <w:pPr>
        <w:pStyle w:val="Verse"/>
        <w:rPr>
          <w:rFonts w:asciiTheme="minorHAnsi" w:hAnsiTheme="minorHAnsi"/>
          <w:sz w:val="10"/>
        </w:rPr>
      </w:pP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Sing alleluia, brothers, sing alleluia, sisters,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Worship the Jesus child and praise his mother mild.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Glory to God on the high the angel hosts above are singing 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Listen to the story of the Jesus child.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Have you heard the story of the kings from the Orient,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Following the star that’s shining over his head?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Offering their precious gifts of gold, myrrh and frankincense,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Kneeling with the ox and ass before his bed?</w:t>
      </w:r>
    </w:p>
    <w:p w:rsidR="00AF4319" w:rsidRPr="00AF4319" w:rsidRDefault="00AF4319" w:rsidP="00AF4319">
      <w:pPr>
        <w:pStyle w:val="Verse"/>
        <w:rPr>
          <w:rFonts w:asciiTheme="minorHAnsi" w:hAnsiTheme="minorHAnsi"/>
          <w:sz w:val="10"/>
        </w:rPr>
      </w:pP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Sing alleluia, brothers, sing alleluia, sisters,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Worship the Jesus child and praise his mother mild.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Glory to God on the high the angel hosts above are singing 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Listen to the story of the Jesus child.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Brothers, let us celebrate the birth of the Jesus child,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Sisters, come and welcome him, the new-born King;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Praise the Lord who sent him down from heaven at Christmas time;</w:t>
      </w:r>
    </w:p>
    <w:p w:rsidR="00AF4319" w:rsidRDefault="00AF4319" w:rsidP="009D7C95">
      <w:pPr>
        <w:pStyle w:val="Verse"/>
        <w:rPr>
          <w:rFonts w:asciiTheme="minorHAnsi" w:hAnsiTheme="minorHAnsi"/>
        </w:rPr>
      </w:pPr>
      <w:r>
        <w:rPr>
          <w:rFonts w:asciiTheme="minorHAnsi" w:hAnsiTheme="minorHAnsi"/>
        </w:rPr>
        <w:t>Young and old and rich and poor, his praises sing.</w:t>
      </w:r>
    </w:p>
    <w:p w:rsidR="00AF4319" w:rsidRPr="00AF4319" w:rsidRDefault="00AF4319" w:rsidP="00AF4319">
      <w:pPr>
        <w:pStyle w:val="Verse"/>
        <w:rPr>
          <w:rFonts w:asciiTheme="minorHAnsi" w:hAnsiTheme="minorHAnsi"/>
          <w:sz w:val="10"/>
        </w:rPr>
      </w:pP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Sing alleluia, brothers, sing alleluia, sisters,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Worship the Jesus child and praise his mother mild.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Glory to God on the high the angel hosts above are singing 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>Listen to the story of the Jesus child.</w:t>
      </w:r>
    </w:p>
    <w:p w:rsidR="00AF4319" w:rsidRDefault="00AF4319" w:rsidP="00AF4319">
      <w:pPr>
        <w:pStyle w:val="Verse"/>
        <w:ind w:left="270"/>
        <w:rPr>
          <w:rFonts w:asciiTheme="minorHAnsi" w:hAnsiTheme="minorHAnsi"/>
        </w:rPr>
      </w:pPr>
    </w:p>
    <w:p w:rsidR="00C56200" w:rsidRDefault="00C56200" w:rsidP="00AF4319">
      <w:pPr>
        <w:pStyle w:val="Verse"/>
        <w:ind w:left="27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John Rutter</w:t>
      </w:r>
    </w:p>
    <w:p w:rsidR="009D7C95" w:rsidRPr="009D7C95" w:rsidRDefault="009D7C95" w:rsidP="009D7C95">
      <w:pPr>
        <w:pStyle w:val="Verse"/>
        <w:rPr>
          <w:rFonts w:asciiTheme="minorHAnsi" w:hAnsiTheme="minorHAnsi"/>
        </w:rPr>
      </w:pPr>
      <w:r w:rsidRPr="009D7C95">
        <w:rPr>
          <w:rFonts w:asciiTheme="minorHAnsi" w:hAnsiTheme="minorHAnsi"/>
        </w:rPr>
        <w:br w:type="page"/>
      </w:r>
    </w:p>
    <w:p w:rsidR="007677C0" w:rsidRPr="00170DBA" w:rsidRDefault="007677C0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  <w:b/>
        </w:rPr>
        <w:lastRenderedPageBreak/>
        <w:t>Jesus Christ the Apple Tree</w:t>
      </w:r>
      <w:bookmarkEnd w:id="49"/>
    </w:p>
    <w:p w:rsidR="007677C0" w:rsidRPr="00170DBA" w:rsidRDefault="007677C0">
      <w:pPr>
        <w:pStyle w:val="Verse"/>
        <w:rPr>
          <w:rFonts w:asciiTheme="minorHAnsi" w:hAnsiTheme="minorHAnsi"/>
        </w:rPr>
      </w:pPr>
    </w:p>
    <w:p w:rsidR="007677C0" w:rsidRPr="00170DBA" w:rsidRDefault="007677C0">
      <w:pPr>
        <w:pStyle w:val="Verse"/>
        <w:rPr>
          <w:rFonts w:asciiTheme="minorHAnsi" w:hAnsiTheme="minorHAnsi"/>
        </w:rPr>
      </w:pP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1</w:t>
      </w:r>
      <w:r w:rsidRPr="00170DBA">
        <w:rPr>
          <w:rFonts w:asciiTheme="minorHAnsi" w:hAnsiTheme="minorHAnsi"/>
        </w:rPr>
        <w:tab/>
        <w:t xml:space="preserve">The tree of life my soul hath seen, 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laden with fruit , and always green: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tree of life my soul hath seen,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laden with fruit and always green: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trees of nature fruitless be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compared with Christ the apple tree.</w:t>
      </w:r>
    </w:p>
    <w:p w:rsidR="009662E9" w:rsidRPr="00170DBA" w:rsidRDefault="009662E9">
      <w:pPr>
        <w:pStyle w:val="Verse"/>
        <w:rPr>
          <w:rFonts w:asciiTheme="minorHAnsi" w:hAnsiTheme="minorHAnsi"/>
        </w:rPr>
      </w:pPr>
    </w:p>
    <w:p w:rsidR="009E40BC" w:rsidRPr="00170DBA" w:rsidRDefault="009662E9" w:rsidP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</w:r>
      <w:r w:rsidR="009E40BC" w:rsidRPr="00170DBA">
        <w:rPr>
          <w:rFonts w:asciiTheme="minorHAnsi" w:hAnsiTheme="minorHAnsi"/>
        </w:rPr>
        <w:t>His beauty doth all things excel:</w:t>
      </w:r>
    </w:p>
    <w:p w:rsidR="009E40BC" w:rsidRPr="00170DBA" w:rsidRDefault="009E40BC" w:rsidP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 xml:space="preserve">by faith I know, but ne’er can tell </w:t>
      </w:r>
    </w:p>
    <w:p w:rsidR="009E40BC" w:rsidRPr="00170DBA" w:rsidRDefault="009E40BC" w:rsidP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His beauty doth all things excel:</w:t>
      </w:r>
    </w:p>
    <w:p w:rsidR="009E40BC" w:rsidRPr="00170DBA" w:rsidRDefault="009E40BC" w:rsidP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by faith I know, but ne’er can tell</w:t>
      </w:r>
    </w:p>
    <w:p w:rsidR="009E40BC" w:rsidRPr="00170DBA" w:rsidRDefault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The glory which I now can see </w:t>
      </w:r>
    </w:p>
    <w:p w:rsidR="009E40BC" w:rsidRPr="00170DBA" w:rsidRDefault="009E40B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in Jesus Christ the apple tree.</w:t>
      </w:r>
    </w:p>
    <w:p w:rsidR="009E40BC" w:rsidRPr="00170DBA" w:rsidRDefault="009E40BC">
      <w:pPr>
        <w:pStyle w:val="Verse"/>
        <w:rPr>
          <w:rFonts w:asciiTheme="minorHAnsi" w:hAnsiTheme="minorHAnsi"/>
        </w:rPr>
      </w:pPr>
    </w:p>
    <w:p w:rsidR="00580A6E" w:rsidRPr="00170DBA" w:rsidRDefault="009E40BC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="00580A6E" w:rsidRPr="00170DBA">
        <w:rPr>
          <w:rFonts w:asciiTheme="minorHAnsi" w:hAnsiTheme="minorHAnsi"/>
        </w:rPr>
        <w:t xml:space="preserve"> </w:t>
      </w:r>
      <w:r w:rsidR="00580A6E" w:rsidRPr="00170DBA">
        <w:rPr>
          <w:rFonts w:asciiTheme="minorHAnsi" w:hAnsiTheme="minorHAnsi"/>
        </w:rPr>
        <w:tab/>
        <w:t>For happiness I long have sought,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pleasure dearly I have bought: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For happiness I long have sought,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And pleasure dearly I have bought: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 missed of all; but now I see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‘Tis found in Christ the apple tree.</w:t>
      </w:r>
    </w:p>
    <w:p w:rsidR="00580A6E" w:rsidRPr="00170DBA" w:rsidRDefault="00580A6E" w:rsidP="00580A6E">
      <w:pPr>
        <w:pStyle w:val="Verse"/>
        <w:rPr>
          <w:rFonts w:asciiTheme="minorHAnsi" w:hAnsiTheme="minorHAnsi"/>
        </w:rPr>
      </w:pPr>
    </w:p>
    <w:p w:rsidR="005F3C96" w:rsidRPr="00170DBA" w:rsidRDefault="00580A6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</w:r>
      <w:r w:rsidR="005F3C96" w:rsidRPr="00170DBA">
        <w:rPr>
          <w:rFonts w:asciiTheme="minorHAnsi" w:hAnsiTheme="minorHAnsi"/>
        </w:rPr>
        <w:t>I’m weary with my former toil,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Here I will sit and rest awhile: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I’m weary with my former toil,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Here I will sit and rest awhile: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Under the shadow I will be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Of Jesus Christ the apple tree.</w:t>
      </w:r>
    </w:p>
    <w:p w:rsidR="005F3C96" w:rsidRPr="00170DBA" w:rsidRDefault="005F3C96" w:rsidP="00580A6E">
      <w:pPr>
        <w:pStyle w:val="Verse"/>
        <w:rPr>
          <w:rFonts w:asciiTheme="minorHAnsi" w:hAnsiTheme="minorHAnsi"/>
        </w:rPr>
      </w:pPr>
    </w:p>
    <w:p w:rsidR="00E8632E" w:rsidRPr="00170DBA" w:rsidRDefault="005F3C96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5.</w:t>
      </w:r>
      <w:r w:rsidRPr="00170DBA">
        <w:rPr>
          <w:rFonts w:asciiTheme="minorHAnsi" w:hAnsiTheme="minorHAnsi"/>
        </w:rPr>
        <w:tab/>
      </w:r>
      <w:r w:rsidR="00E8632E" w:rsidRPr="00170DBA">
        <w:rPr>
          <w:rFonts w:asciiTheme="minorHAnsi" w:hAnsiTheme="minorHAnsi"/>
        </w:rPr>
        <w:t>This fruit doth make my soul to thrive,</w:t>
      </w:r>
    </w:p>
    <w:p w:rsidR="00E8632E" w:rsidRPr="00170DBA" w:rsidRDefault="00E8632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It keeps my dying faith alive;</w:t>
      </w:r>
    </w:p>
    <w:p w:rsidR="00E8632E" w:rsidRPr="00170DBA" w:rsidRDefault="00E8632E" w:rsidP="00E863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This fruit doth make my soul to thrive,</w:t>
      </w:r>
    </w:p>
    <w:p w:rsidR="00E8632E" w:rsidRPr="00170DBA" w:rsidRDefault="00E8632E" w:rsidP="00E863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It keeps my dying faith alive;</w:t>
      </w:r>
    </w:p>
    <w:p w:rsidR="00E8632E" w:rsidRPr="00170DBA" w:rsidRDefault="00E8632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Which makes my soul in haste to be</w:t>
      </w:r>
    </w:p>
    <w:p w:rsidR="00E8632E" w:rsidRPr="00170DBA" w:rsidRDefault="00E8632E" w:rsidP="00580A6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With Jesus Christ the apple tree.</w:t>
      </w:r>
    </w:p>
    <w:p w:rsidR="00E8632E" w:rsidRPr="00170DBA" w:rsidRDefault="00E8632E" w:rsidP="00580A6E">
      <w:pPr>
        <w:pStyle w:val="Verse"/>
        <w:rPr>
          <w:rFonts w:asciiTheme="minorHAnsi" w:hAnsiTheme="minorHAnsi"/>
        </w:rPr>
      </w:pPr>
    </w:p>
    <w:p w:rsidR="00E8632E" w:rsidRPr="00170DBA" w:rsidRDefault="00E8632E" w:rsidP="00E8632E">
      <w:pPr>
        <w:pStyle w:val="Verse"/>
        <w:jc w:val="cent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Elizabeth Posten</w:t>
      </w:r>
    </w:p>
    <w:p w:rsidR="00E8632E" w:rsidRPr="00170DBA" w:rsidRDefault="00E8632E" w:rsidP="00E8632E">
      <w:pPr>
        <w:pStyle w:val="Verse"/>
        <w:jc w:val="center"/>
        <w:rPr>
          <w:rFonts w:asciiTheme="minorHAnsi" w:hAnsiTheme="minorHAnsi"/>
        </w:rPr>
      </w:pPr>
    </w:p>
    <w:p w:rsidR="000412CF" w:rsidRPr="00170DBA" w:rsidRDefault="007677C0" w:rsidP="00E8632E">
      <w:pPr>
        <w:pStyle w:val="Verse"/>
        <w:jc w:val="center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r w:rsidR="000412CF" w:rsidRPr="00170DBA">
        <w:rPr>
          <w:rFonts w:asciiTheme="minorHAnsi" w:hAnsiTheme="minorHAnsi"/>
          <w:b/>
          <w:bCs/>
        </w:rPr>
        <w:lastRenderedPageBreak/>
        <w:t>Joy to the world!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world!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"Joy to the world!"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 xml:space="preserve"> The Lord is come!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earth receive her King.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ev’ry heart prepare him room,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heav’n and nature sing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heaven and nature sing,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heav’n, and heav’n and nature sing.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world! The Saviour reigns;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us our songs employ,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fields and floods, rocks, hills and plains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Repeat the sounding joy,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repeat the sounding joy,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Repeat, repeat the sounding joy.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rules the world with truth and grace,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makes the nations prove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glories of his righteousness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wonders of his love,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wonders of his love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wonders, wonders of his love.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  <w:b/>
          <w:bCs/>
        </w:rPr>
        <w:t>Joy to the world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"Joy to the world!"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the Lord is come!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</w:t>
      </w:r>
      <w:r w:rsidR="000412CF" w:rsidRPr="00170DBA">
        <w:rPr>
          <w:rFonts w:asciiTheme="minorHAnsi" w:hAnsiTheme="minorHAnsi"/>
        </w:rPr>
        <w:t>et earth receive her King;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</w:t>
      </w:r>
      <w:r w:rsidR="000412CF" w:rsidRPr="00170DBA">
        <w:rPr>
          <w:rFonts w:asciiTheme="minorHAnsi" w:hAnsiTheme="minorHAnsi"/>
        </w:rPr>
        <w:t>et ev’ry heart prepare him room,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</w:t>
      </w:r>
      <w:r w:rsidR="000412CF" w:rsidRPr="00170DBA">
        <w:rPr>
          <w:rFonts w:asciiTheme="minorHAnsi" w:hAnsiTheme="minorHAnsi"/>
        </w:rPr>
        <w:t>nd heav’n and nature sing,</w:t>
      </w:r>
    </w:p>
    <w:p w:rsidR="00CD287C" w:rsidRPr="00170DBA" w:rsidRDefault="00CD287C" w:rsidP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heaven and nature sing,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="00CD287C" w:rsidRPr="00170DBA">
        <w:rPr>
          <w:rFonts w:asciiTheme="minorHAnsi" w:hAnsiTheme="minorHAnsi"/>
        </w:rPr>
        <w:t>a</w:t>
      </w:r>
      <w:r w:rsidRPr="00170DBA">
        <w:rPr>
          <w:rFonts w:asciiTheme="minorHAnsi" w:hAnsiTheme="minorHAnsi"/>
        </w:rPr>
        <w:t>nd heav’n, and heav’n and nature sing.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world, the Saviour reigns!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all their songs employ;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</w:t>
      </w:r>
      <w:r w:rsidR="000412CF" w:rsidRPr="00170DBA">
        <w:rPr>
          <w:rFonts w:asciiTheme="minorHAnsi" w:hAnsiTheme="minorHAnsi"/>
        </w:rPr>
        <w:t>hile fields and floods, rocks, hills and plains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</w:t>
      </w:r>
      <w:r w:rsidR="000412CF" w:rsidRPr="00170DBA">
        <w:rPr>
          <w:rFonts w:asciiTheme="minorHAnsi" w:hAnsiTheme="minorHAnsi"/>
        </w:rPr>
        <w:t>epeat the sounding joy,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repeat the sounding joy,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="00CD287C" w:rsidRPr="00170DBA">
        <w:rPr>
          <w:rFonts w:asciiTheme="minorHAnsi" w:hAnsiTheme="minorHAnsi"/>
        </w:rPr>
        <w:t>r</w:t>
      </w:r>
      <w:r w:rsidRPr="00170DBA">
        <w:rPr>
          <w:rFonts w:asciiTheme="minorHAnsi" w:hAnsiTheme="minorHAnsi"/>
        </w:rPr>
        <w:t>epeat, repeat the sounding joy.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rules the world with truth and grace,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</w:t>
      </w:r>
      <w:r w:rsidR="000412CF" w:rsidRPr="00170DBA">
        <w:rPr>
          <w:rFonts w:asciiTheme="minorHAnsi" w:hAnsiTheme="minorHAnsi"/>
        </w:rPr>
        <w:t>nd makes the nations prove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</w:t>
      </w:r>
      <w:r w:rsidR="000412CF" w:rsidRPr="00170DBA">
        <w:rPr>
          <w:rFonts w:asciiTheme="minorHAnsi" w:hAnsiTheme="minorHAnsi"/>
        </w:rPr>
        <w:t>he glories of his righteousness</w:t>
      </w:r>
    </w:p>
    <w:p w:rsidR="000412CF" w:rsidRPr="00170DBA" w:rsidRDefault="00CD287C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</w:t>
      </w:r>
      <w:r w:rsidR="000412CF" w:rsidRPr="00170DBA">
        <w:rPr>
          <w:rFonts w:asciiTheme="minorHAnsi" w:hAnsiTheme="minorHAnsi"/>
        </w:rPr>
        <w:t>nd wonders of his love,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wonders of his love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="00CD287C" w:rsidRPr="00170DBA">
        <w:rPr>
          <w:rFonts w:asciiTheme="minorHAnsi" w:hAnsiTheme="minorHAnsi"/>
        </w:rPr>
        <w:t>a</w:t>
      </w:r>
      <w:r w:rsidRPr="00170DBA">
        <w:rPr>
          <w:rFonts w:asciiTheme="minorHAnsi" w:hAnsiTheme="minorHAnsi"/>
        </w:rPr>
        <w:t>nd wonders, wonders of his love.</w:t>
      </w: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pStyle w:val="Vers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The First Nowell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first Nowell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"The first Nowell"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 xml:space="preserve"> the angel did say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to certain poor shepherds in fields as they lay;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fields where they lay</w:t>
      </w:r>
      <w:r w:rsidR="0069408E" w:rsidRPr="00170DBA">
        <w:rPr>
          <w:rFonts w:asciiTheme="minorHAnsi" w:hAnsiTheme="minorHAnsi"/>
        </w:rPr>
        <w:t xml:space="preserve"> a-</w:t>
      </w:r>
      <w:r w:rsidRPr="00170DBA">
        <w:rPr>
          <w:rFonts w:asciiTheme="minorHAnsi" w:hAnsiTheme="minorHAnsi"/>
        </w:rPr>
        <w:t>keeping their sheep,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a cold winter’s night that was so deep;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Nowell, nowell, nowell, nowell,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They look</w:t>
      </w:r>
      <w:r w:rsidR="0069408E" w:rsidRPr="00170DBA">
        <w:rPr>
          <w:rFonts w:asciiTheme="minorHAnsi" w:hAnsiTheme="minorHAnsi"/>
        </w:rPr>
        <w:t>è</w:t>
      </w:r>
      <w:r w:rsidRPr="00170DBA">
        <w:rPr>
          <w:rFonts w:asciiTheme="minorHAnsi" w:hAnsiTheme="minorHAnsi"/>
        </w:rPr>
        <w:t>d up and saw a star,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Shining in the East, beyond them far;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to the earth it gave great light,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so it continued both day and night: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Nowell, nowell, nowell, nowell,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by the light of that same star,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wise men came from country far;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seek for a king was their intent,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to follow the star wherever it went: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Nowell, nowell, nowell, nowell,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star drew nigh to the north-west;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O’er Bethlehem it took its rest,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there it did both stop and stay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Right over the place where Jesus lay: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Nowell, nowell, nowell, nowell,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entered in those wise men three,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Full rev’rently upon their knee,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offered there in his presence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Their gold and myrrh and frankincense: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Nowell, nowell, nowell, nowell,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let us all with one accord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praises to our heavenly Lord,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hath made heaven and earth of naught,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with his blood mankind hath bought: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Nowell, nowell, nowell, nowell,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lastRenderedPageBreak/>
        <w:tab/>
        <w:t>Born is the King of Israel.</w:t>
      </w:r>
    </w:p>
    <w:p w:rsidR="0042538A" w:rsidRPr="00170DBA" w:rsidRDefault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br w:type="page"/>
      </w:r>
    </w:p>
    <w:p w:rsidR="0042538A" w:rsidRPr="00170DBA" w:rsidRDefault="0042538A">
      <w:pPr>
        <w:rPr>
          <w:rFonts w:asciiTheme="minorHAnsi" w:hAnsiTheme="minorHAnsi"/>
        </w:rPr>
      </w:pPr>
      <w:bookmarkStart w:id="51" w:name="FirstNowellPachelbel"/>
      <w:r w:rsidRPr="00170DBA">
        <w:rPr>
          <w:rFonts w:asciiTheme="minorHAnsi" w:hAnsiTheme="minorHAnsi"/>
          <w:b/>
        </w:rPr>
        <w:lastRenderedPageBreak/>
        <w:t>The First Nowell</w:t>
      </w:r>
      <w:r w:rsidRPr="00170DBA">
        <w:rPr>
          <w:rFonts w:asciiTheme="minorHAnsi" w:hAnsiTheme="minorHAnsi"/>
        </w:rPr>
        <w:t xml:space="preserve"> </w:t>
      </w:r>
      <w:bookmarkEnd w:id="51"/>
      <w:r w:rsidRPr="00170DBA">
        <w:rPr>
          <w:rFonts w:asciiTheme="minorHAnsi" w:hAnsiTheme="minorHAnsi"/>
        </w:rPr>
        <w:t>(to Pachelbel’s Canon)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first Nowell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"The first Nowell"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 xml:space="preserve"> the angel did say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to certain poor shepherds in fields as they lay;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fields where they lay a-keeping their sheep,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a cold winter’s night that was so deep;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Nowell, nowell, nowell, nowell,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Nowell, nowell, nowell, nowell,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all to see there was a star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shining in the East beyond them far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to the earth it gave great light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it continued both day and night.</w:t>
      </w:r>
    </w:p>
    <w:p w:rsidR="0042538A" w:rsidRPr="00170DBA" w:rsidRDefault="0042538A" w:rsidP="0042538A">
      <w:pPr>
        <w:rPr>
          <w:rFonts w:asciiTheme="minorHAnsi" w:hAnsiTheme="minorHAnsi"/>
        </w:rPr>
      </w:pP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first Nowell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"The first Nowell"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 xml:space="preserve"> the angel did say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to certain poor shepherds in fields as they lay;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fields where they lay a-keeping their sheep,</w:t>
      </w:r>
    </w:p>
    <w:p w:rsidR="0042538A" w:rsidRPr="00170DBA" w:rsidRDefault="0042538A" w:rsidP="0042538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a cold winter’s night that was so deep;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Nowell, nowell, nowell, nowell,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Born is the King of Israel.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Nowell, nowell, nowell, nowell,</w:t>
      </w:r>
    </w:p>
    <w:p w:rsidR="0042538A" w:rsidRPr="00170DBA" w:rsidRDefault="0042538A" w:rsidP="0042538A">
      <w:pPr>
        <w:rPr>
          <w:rFonts w:asciiTheme="minorHAnsi" w:hAnsiTheme="minorHAnsi"/>
          <w:i/>
        </w:rPr>
      </w:pPr>
    </w:p>
    <w:p w:rsidR="0042538A" w:rsidRPr="00170DBA" w:rsidRDefault="0042538A" w:rsidP="0042538A">
      <w:pPr>
        <w:rPr>
          <w:rFonts w:asciiTheme="minorHAnsi" w:hAnsiTheme="minorHAnsi"/>
        </w:rPr>
      </w:pPr>
    </w:p>
    <w:p w:rsidR="0042538A" w:rsidRPr="00170DBA" w:rsidRDefault="0042538A" w:rsidP="0042538A">
      <w:pPr>
        <w:pStyle w:val="space"/>
        <w:rPr>
          <w:rFonts w:asciiTheme="minorHAnsi" w:hAnsiTheme="minorHAnsi"/>
        </w:rPr>
      </w:pPr>
    </w:p>
    <w:p w:rsidR="0042538A" w:rsidRPr="00170DBA" w:rsidRDefault="0042538A" w:rsidP="0042538A">
      <w:pPr>
        <w:rPr>
          <w:rFonts w:asciiTheme="minorHAnsi" w:hAnsiTheme="minorHAnsi"/>
          <w:i/>
        </w:rPr>
      </w:pPr>
    </w:p>
    <w:p w:rsidR="000412CF" w:rsidRPr="00170DBA" w:rsidRDefault="000412CF" w:rsidP="0042538A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God rest you merry, gentlemen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"God rest you merry, gentlemen"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nothing you dismay,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Jesus Christ our Saviour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born on Christmas Day,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save us all from Satan’s power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we were gone astray: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joy,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    comfort and joy,</w:t>
      </w:r>
    </w:p>
    <w:p w:rsidR="000412CF" w:rsidRPr="00170DBA" w:rsidRDefault="000412CF">
      <w:pPr>
        <w:pStyle w:val="Heading4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tidings of comfort and joy</w:t>
      </w:r>
    </w:p>
    <w:p w:rsidR="000412CF" w:rsidRPr="00170DBA" w:rsidRDefault="000412CF">
      <w:pPr>
        <w:ind w:left="900"/>
        <w:rPr>
          <w:rFonts w:asciiTheme="minorHAnsi" w:hAnsiTheme="minorHAnsi"/>
        </w:rPr>
      </w:pP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Bethlehem, in Jewry,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blessed babe was born,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laid within a manger,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upon this blessed morn;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which, his mother Mary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did nothing take in scorn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 ...</w:t>
      </w: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From God our heavenly Father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 blessed angel came,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unto certain shepherds 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brought tidings of the same,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How that in Bethlehem was born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Son of God by name: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 ...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‘Fear not’ then said the angel,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‘let nothing you affright,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day is born a Saviour,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virtue, pow’r and might;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by him the world is overcome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Satan put to flight.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 ...</w:t>
      </w:r>
    </w:p>
    <w:p w:rsidR="000412CF" w:rsidRPr="00170DBA" w:rsidRDefault="000412CF">
      <w:pPr>
        <w:ind w:left="900"/>
        <w:rPr>
          <w:rFonts w:asciiTheme="minorHAnsi" w:hAnsiTheme="minorHAnsi"/>
        </w:rPr>
      </w:pPr>
    </w:p>
    <w:p w:rsidR="000412CF" w:rsidRPr="00170DBA" w:rsidRDefault="000412CF">
      <w:pPr>
        <w:ind w:left="90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shepherds at those tidings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Rejoiced much in mind,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left their flocks a-feeding,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tempest, storm and wind,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went to Bethlehem straightway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blessed babe to find: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lastRenderedPageBreak/>
        <w:t>O tidings of comfort and joy ...</w:t>
      </w:r>
    </w:p>
    <w:p w:rsidR="000412CF" w:rsidRPr="00170DBA" w:rsidRDefault="000412CF">
      <w:pPr>
        <w:ind w:left="900"/>
        <w:rPr>
          <w:rFonts w:asciiTheme="minorHAnsi" w:hAnsiTheme="minorHAnsi"/>
          <w:i/>
        </w:rPr>
      </w:pP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when to Bethlehem they came,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Whereat this infant lay,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They found him in a manger,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oxen feed on hay;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His mother Mary kneeling,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Unto the Lord did pray: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 ...</w:t>
      </w:r>
    </w:p>
    <w:p w:rsidR="000412CF" w:rsidRPr="00170DBA" w:rsidRDefault="000412CF">
      <w:pPr>
        <w:rPr>
          <w:rFonts w:asciiTheme="minorHAnsi" w:hAnsiTheme="minorHAnsi"/>
          <w:i/>
        </w:rPr>
      </w:pP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to the Lord sing praises,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you within this place,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with true love and fellowship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each other now embrace;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holy tide of Christmas</w:t>
      </w:r>
    </w:p>
    <w:p w:rsidR="000412CF" w:rsidRPr="00170DBA" w:rsidRDefault="000412CF">
      <w:pPr>
        <w:ind w:left="90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others doth deface.</w:t>
      </w:r>
    </w:p>
    <w:p w:rsidR="000412CF" w:rsidRPr="00170DBA" w:rsidRDefault="000412CF">
      <w:pPr>
        <w:ind w:left="12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tidings of comfort and joy ...</w:t>
      </w:r>
    </w:p>
    <w:p w:rsidR="000412CF" w:rsidRPr="00170DBA" w:rsidRDefault="000412CF">
      <w:pPr>
        <w:rPr>
          <w:rFonts w:asciiTheme="minorHAnsi" w:hAnsiTheme="minorHAnsi"/>
          <w:i/>
        </w:rPr>
      </w:pPr>
    </w:p>
    <w:p w:rsidR="000412CF" w:rsidRPr="00170DBA" w:rsidRDefault="000412CF">
      <w:pPr>
        <w:rPr>
          <w:rFonts w:asciiTheme="minorHAnsi" w:hAnsiTheme="minorHAnsi"/>
          <w:i/>
        </w:rPr>
      </w:pPr>
    </w:p>
    <w:p w:rsidR="000412CF" w:rsidRPr="00170DBA" w:rsidRDefault="000412CF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  <w:highlight w:val="yellow"/>
        </w:rPr>
        <w:t>See next page for carol in table form</w:t>
      </w:r>
      <w:r w:rsidR="000F25AF" w:rsidRPr="00170DBA">
        <w:rPr>
          <w:rFonts w:asciiTheme="minorHAnsi" w:hAnsiTheme="minorHAnsi"/>
          <w:i/>
        </w:rPr>
        <w:t xml:space="preserve"> </w:t>
      </w:r>
      <w:r w:rsidR="000F25AF" w:rsidRPr="00170DBA">
        <w:rPr>
          <w:rFonts w:asciiTheme="minorHAnsi" w:hAnsiTheme="minorHAnsi"/>
          <w:i/>
          <w:highlight w:val="magenta"/>
        </w:rPr>
        <w:t>and Peter’s preferred form</w:t>
      </w: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EC6AE1" w:rsidRPr="00170DBA" w:rsidRDefault="00EC6AE1">
      <w:pPr>
        <w:rPr>
          <w:rFonts w:asciiTheme="minorHAnsi" w:hAnsiTheme="minorHAnsi"/>
          <w:i/>
        </w:rPr>
      </w:pPr>
    </w:p>
    <w:p w:rsidR="000412CF" w:rsidRPr="00170DBA" w:rsidRDefault="000412CF">
      <w:pPr>
        <w:rPr>
          <w:rFonts w:asciiTheme="minorHAnsi" w:hAnsiTheme="minorHAnsi"/>
          <w:i/>
        </w:rPr>
      </w:pPr>
    </w:p>
    <w:tbl>
      <w:tblPr>
        <w:tblW w:w="7038" w:type="dxa"/>
        <w:tblLayout w:type="fixed"/>
        <w:tblLook w:val="0000" w:firstRow="0" w:lastRow="0" w:firstColumn="0" w:lastColumn="0" w:noHBand="0" w:noVBand="0"/>
      </w:tblPr>
      <w:tblGrid>
        <w:gridCol w:w="288"/>
        <w:gridCol w:w="3240"/>
        <w:gridCol w:w="236"/>
        <w:gridCol w:w="3274"/>
      </w:tblGrid>
      <w:tr w:rsidR="000412CF" w:rsidRPr="00170DBA" w:rsidTr="00EC6AE1">
        <w:tc>
          <w:tcPr>
            <w:tcW w:w="288" w:type="dxa"/>
          </w:tcPr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3240" w:type="dxa"/>
          </w:tcPr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God rest you merry, gentlemen,</w:t>
            </w:r>
          </w:p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Let nothing you dismay,</w:t>
            </w:r>
          </w:p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For Jesus Christ our Saviour</w:t>
            </w:r>
          </w:p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Was born on Christmas Day,</w:t>
            </w:r>
          </w:p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To save us all from Satan’s power</w:t>
            </w:r>
          </w:p>
          <w:p w:rsidR="000412CF" w:rsidRPr="00170DBA" w:rsidRDefault="000412CF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When we were gone astray:</w:t>
            </w:r>
          </w:p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joy,</w:t>
            </w:r>
          </w:p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 xml:space="preserve">    comfort and joy,</w:t>
            </w:r>
          </w:p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</w:t>
            </w:r>
          </w:p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236" w:type="dxa"/>
          </w:tcPr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3274" w:type="dxa"/>
          </w:tcPr>
          <w:p w:rsidR="000412CF" w:rsidRPr="00170DBA" w:rsidRDefault="000412CF" w:rsidP="009E16A3">
            <w:pPr>
              <w:outlineLvl w:val="0"/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0412CF" w:rsidRPr="00170DBA" w:rsidTr="00EC6AE1">
        <w:tc>
          <w:tcPr>
            <w:tcW w:w="288" w:type="dxa"/>
          </w:tcPr>
          <w:p w:rsidR="000412CF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3240" w:type="dxa"/>
          </w:tcPr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In Bethlehem, in Jewry,</w:t>
            </w:r>
          </w:p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blessed babe was born,</w:t>
            </w:r>
          </w:p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laid within a manger,</w:t>
            </w:r>
          </w:p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upon this blessed morn;</w:t>
            </w:r>
          </w:p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 which, his mother Mary</w:t>
            </w:r>
          </w:p>
          <w:p w:rsidR="009E16A3" w:rsidRPr="00170DBA" w:rsidRDefault="009E16A3" w:rsidP="009E16A3">
            <w:pPr>
              <w:outlineLvl w:val="0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did nothing take in scorn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412CF" w:rsidRPr="00170DBA" w:rsidRDefault="000412CF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236" w:type="dxa"/>
          </w:tcPr>
          <w:p w:rsidR="000412CF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3274" w:type="dxa"/>
          </w:tcPr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From God our heavenly Father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 blessed angel came,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unto certain shepherds brought tidings of the same,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How that in Bethlehem was born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 Son of God by name: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412CF" w:rsidRPr="00170DBA" w:rsidRDefault="000412CF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EC6AE1" w:rsidRPr="00170DBA" w:rsidTr="00EC6AE1">
        <w:tc>
          <w:tcPr>
            <w:tcW w:w="288" w:type="dxa"/>
          </w:tcPr>
          <w:p w:rsidR="00EC6AE1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3240" w:type="dxa"/>
          </w:tcPr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‘Fear not’ then said the angel,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‘let nothing you affright,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day is born a Saviour,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of virtue, pow’r and might;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by him the world is overcome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Satan put to flight.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EC6AE1" w:rsidRPr="00170DBA" w:rsidRDefault="00EC6AE1" w:rsidP="009E16A3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6" w:type="dxa"/>
          </w:tcPr>
          <w:p w:rsidR="00EC6AE1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3274" w:type="dxa"/>
          </w:tcPr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 shepherds at those tidings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Rejoiced much in mind,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left their flocks a-feeding,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In tempest, storm and wind,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went to Bethlehem straightway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blessed babe to find: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EC6AE1" w:rsidRPr="00170DBA" w:rsidRDefault="00EC6AE1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9E16A3" w:rsidRPr="00170DBA" w:rsidTr="00EC6AE1">
        <w:tc>
          <w:tcPr>
            <w:tcW w:w="288" w:type="dxa"/>
          </w:tcPr>
          <w:p w:rsidR="009E16A3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6</w:t>
            </w:r>
          </w:p>
        </w:tc>
        <w:tc>
          <w:tcPr>
            <w:tcW w:w="3240" w:type="dxa"/>
          </w:tcPr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But when to Bethlehem they came,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Whereat this infant lay,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They found him in a manger,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Where oxen feed on hay;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His mother Mary kneeling,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Unto the Lord did pray:</w:t>
            </w:r>
          </w:p>
          <w:p w:rsidR="009E16A3" w:rsidRPr="00170DBA" w:rsidRDefault="009E16A3" w:rsidP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9E16A3" w:rsidRPr="00170DBA" w:rsidRDefault="009E16A3" w:rsidP="00EC6AE1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6" w:type="dxa"/>
          </w:tcPr>
          <w:p w:rsidR="009E16A3" w:rsidRPr="00170DBA" w:rsidRDefault="009E16A3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7</w:t>
            </w:r>
          </w:p>
        </w:tc>
        <w:tc>
          <w:tcPr>
            <w:tcW w:w="3274" w:type="dxa"/>
          </w:tcPr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Now to the Lord sing praises,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all you within this place,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with true love and fellowship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each other now embrace;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holy tide of Christmas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all others doth deface.</w:t>
            </w:r>
          </w:p>
          <w:p w:rsidR="009E16A3" w:rsidRPr="00170DBA" w:rsidRDefault="009E16A3" w:rsidP="009E16A3">
            <w:pPr>
              <w:ind w:left="16"/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9E16A3" w:rsidRPr="00170DBA" w:rsidRDefault="009E16A3" w:rsidP="000412CF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0412CF" w:rsidRPr="00170DBA" w:rsidRDefault="000412CF">
      <w:pPr>
        <w:rPr>
          <w:rFonts w:asciiTheme="minorHAnsi" w:hAnsiTheme="minorHAnsi"/>
          <w:i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F25AF" w:rsidRPr="00170DBA" w:rsidRDefault="000F25AF">
      <w:pPr>
        <w:rPr>
          <w:rFonts w:asciiTheme="minorHAnsi" w:hAnsiTheme="minorHAnsi"/>
        </w:rPr>
      </w:pPr>
    </w:p>
    <w:p w:rsidR="000F25AF" w:rsidRPr="00170DBA" w:rsidRDefault="000F25AF">
      <w:pPr>
        <w:rPr>
          <w:rFonts w:asciiTheme="minorHAnsi" w:hAnsiTheme="minorHAnsi"/>
        </w:rPr>
      </w:pPr>
    </w:p>
    <w:p w:rsidR="000F25AF" w:rsidRPr="00170DBA" w:rsidRDefault="000F25AF">
      <w:pPr>
        <w:rPr>
          <w:rFonts w:asciiTheme="minorHAnsi" w:hAnsiTheme="minorHAnsi"/>
        </w:rPr>
      </w:pPr>
    </w:p>
    <w:p w:rsidR="000F25AF" w:rsidRPr="005B64B1" w:rsidRDefault="000F25AF">
      <w:pPr>
        <w:rPr>
          <w:rFonts w:asciiTheme="minorHAnsi" w:hAnsiTheme="minorHAnsi"/>
        </w:rPr>
      </w:pPr>
      <w:r w:rsidRPr="00170DBA">
        <w:rPr>
          <w:rFonts w:asciiTheme="minorHAnsi" w:hAnsiTheme="minorHAnsi"/>
          <w:b/>
        </w:rPr>
        <w:t>Peter’s preferred version</w:t>
      </w:r>
      <w:r w:rsidR="005B64B1">
        <w:rPr>
          <w:rFonts w:asciiTheme="minorHAnsi" w:hAnsiTheme="minorHAnsi"/>
          <w:b/>
        </w:rPr>
        <w:t xml:space="preserve">  </w:t>
      </w:r>
      <w:r w:rsidR="005B64B1">
        <w:rPr>
          <w:rFonts w:asciiTheme="minorHAnsi" w:hAnsiTheme="minorHAnsi"/>
        </w:rPr>
        <w:t>Carols for Choirs 1 (carol 11)</w:t>
      </w:r>
    </w:p>
    <w:p w:rsidR="000F25AF" w:rsidRPr="00170DBA" w:rsidRDefault="000F25AF">
      <w:pPr>
        <w:rPr>
          <w:rFonts w:asciiTheme="minorHAnsi" w:hAnsiTheme="minorHAnsi"/>
          <w:b/>
        </w:rPr>
      </w:pPr>
    </w:p>
    <w:p w:rsidR="000F25AF" w:rsidRPr="00170DBA" w:rsidRDefault="000F25AF">
      <w:pPr>
        <w:rPr>
          <w:rFonts w:asciiTheme="minorHAnsi" w:hAnsiTheme="minorHAnsi"/>
        </w:rPr>
      </w:pPr>
    </w:p>
    <w:tbl>
      <w:tblPr>
        <w:tblW w:w="7038" w:type="dxa"/>
        <w:tblLayout w:type="fixed"/>
        <w:tblLook w:val="0000" w:firstRow="0" w:lastRow="0" w:firstColumn="0" w:lastColumn="0" w:noHBand="0" w:noVBand="0"/>
      </w:tblPr>
      <w:tblGrid>
        <w:gridCol w:w="288"/>
        <w:gridCol w:w="3240"/>
        <w:gridCol w:w="236"/>
        <w:gridCol w:w="3274"/>
      </w:tblGrid>
      <w:tr w:rsidR="000F25AF" w:rsidRPr="00170DBA" w:rsidTr="00B83774">
        <w:tc>
          <w:tcPr>
            <w:tcW w:w="288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1</w:t>
            </w:r>
          </w:p>
        </w:tc>
        <w:tc>
          <w:tcPr>
            <w:tcW w:w="3240" w:type="dxa"/>
          </w:tcPr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God rest you merry, gentlemen,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Let nothing you dismay,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For Jesus Christ our Saviour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Was born on Christmas Day,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To save us all from Satan’s power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When we were gone astray: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 xml:space="preserve">    comfort and joy,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236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3274" w:type="dxa"/>
          </w:tcPr>
          <w:p w:rsidR="000F25AF" w:rsidRPr="00170DBA" w:rsidRDefault="000F25AF" w:rsidP="00B83774">
            <w:pPr>
              <w:outlineLvl w:val="0"/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0F25AF" w:rsidRPr="00170DBA" w:rsidTr="00B83774">
        <w:tc>
          <w:tcPr>
            <w:tcW w:w="288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2</w:t>
            </w:r>
          </w:p>
        </w:tc>
        <w:tc>
          <w:tcPr>
            <w:tcW w:w="3240" w:type="dxa"/>
          </w:tcPr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From God our heavenly Father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 blessed angel came,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unto certain shepherds brought tidings of the same,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How that in Bethlehem was born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 Son of God by name: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236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3</w:t>
            </w:r>
          </w:p>
        </w:tc>
        <w:tc>
          <w:tcPr>
            <w:tcW w:w="3274" w:type="dxa"/>
          </w:tcPr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 shepherds at those tidings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Rejoiced much in mind,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left their flocks a-feeding,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In tempest, storm and wind,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went to Bethlehem straightway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blessed babe to find: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0F25AF" w:rsidRPr="00170DBA" w:rsidTr="00B83774">
        <w:tc>
          <w:tcPr>
            <w:tcW w:w="288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3240" w:type="dxa"/>
          </w:tcPr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6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  <w:tc>
          <w:tcPr>
            <w:tcW w:w="3274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</w:p>
        </w:tc>
      </w:tr>
      <w:tr w:rsidR="000F25AF" w:rsidRPr="00170DBA" w:rsidTr="00B83774">
        <w:tc>
          <w:tcPr>
            <w:tcW w:w="288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4</w:t>
            </w:r>
          </w:p>
        </w:tc>
        <w:tc>
          <w:tcPr>
            <w:tcW w:w="3240" w:type="dxa"/>
          </w:tcPr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But when to Bethlehem they came,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Whereat this infant lay,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They found him in a manger,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Where oxen feed on hay;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His mother Mary kneeling,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Unto the Lord did pray: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  <w:tc>
          <w:tcPr>
            <w:tcW w:w="236" w:type="dxa"/>
          </w:tcPr>
          <w:p w:rsidR="000F25AF" w:rsidRPr="00170DBA" w:rsidRDefault="000F25AF" w:rsidP="00B83774">
            <w:pPr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5</w:t>
            </w:r>
          </w:p>
        </w:tc>
        <w:tc>
          <w:tcPr>
            <w:tcW w:w="3274" w:type="dxa"/>
          </w:tcPr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Now to the Lord sing praises,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all you within this place,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and with true love and fellowship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each other now embrace;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this holy tide of Christmas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sz w:val="21"/>
                <w:szCs w:val="21"/>
              </w:rPr>
            </w:pPr>
            <w:r w:rsidRPr="00170DBA">
              <w:rPr>
                <w:rFonts w:asciiTheme="minorHAnsi" w:hAnsiTheme="minorHAnsi"/>
                <w:sz w:val="21"/>
                <w:szCs w:val="21"/>
              </w:rPr>
              <w:t>all others doth deface.</w:t>
            </w:r>
          </w:p>
          <w:p w:rsidR="000F25AF" w:rsidRPr="00170DBA" w:rsidRDefault="000F25AF" w:rsidP="00B83774">
            <w:pPr>
              <w:ind w:left="16"/>
              <w:rPr>
                <w:rFonts w:asciiTheme="minorHAnsi" w:hAnsiTheme="minorHAnsi"/>
                <w:i/>
                <w:sz w:val="21"/>
                <w:szCs w:val="21"/>
              </w:rPr>
            </w:pPr>
            <w:r w:rsidRPr="00170DBA">
              <w:rPr>
                <w:rFonts w:asciiTheme="minorHAnsi" w:hAnsiTheme="minorHAnsi"/>
                <w:i/>
                <w:sz w:val="21"/>
                <w:szCs w:val="21"/>
              </w:rPr>
              <w:t>O tidings of comfort and joy ...</w:t>
            </w:r>
          </w:p>
          <w:p w:rsidR="000F25AF" w:rsidRPr="00170DBA" w:rsidRDefault="000F25AF" w:rsidP="00B83774">
            <w:pPr>
              <w:rPr>
                <w:rFonts w:asciiTheme="minorHAnsi" w:hAnsiTheme="minorHAnsi"/>
                <w:sz w:val="21"/>
                <w:szCs w:val="21"/>
              </w:rPr>
            </w:pPr>
          </w:p>
        </w:tc>
      </w:tr>
    </w:tbl>
    <w:p w:rsidR="005B64B1" w:rsidRDefault="005B64B1" w:rsidP="00B83774">
      <w:pPr>
        <w:rPr>
          <w:rFonts w:asciiTheme="minorHAnsi" w:hAnsiTheme="minorHAnsi"/>
          <w:i/>
          <w:sz w:val="21"/>
          <w:szCs w:val="21"/>
        </w:rPr>
      </w:pPr>
    </w:p>
    <w:p w:rsidR="005B64B1" w:rsidRDefault="005B64B1" w:rsidP="00B83774">
      <w:pPr>
        <w:rPr>
          <w:rFonts w:asciiTheme="minorHAnsi" w:hAnsiTheme="minorHAnsi"/>
          <w:i/>
          <w:sz w:val="21"/>
          <w:szCs w:val="21"/>
        </w:rPr>
      </w:pPr>
    </w:p>
    <w:p w:rsidR="005B64B1" w:rsidRDefault="005B64B1" w:rsidP="00B83774">
      <w:pPr>
        <w:rPr>
          <w:rFonts w:asciiTheme="minorHAnsi" w:hAnsiTheme="minorHAnsi"/>
          <w:i/>
          <w:sz w:val="21"/>
          <w:szCs w:val="21"/>
        </w:rPr>
      </w:pPr>
    </w:p>
    <w:p w:rsidR="005B64B1" w:rsidRDefault="005B64B1" w:rsidP="00B83774">
      <w:pPr>
        <w:rPr>
          <w:rFonts w:asciiTheme="minorHAnsi" w:hAnsiTheme="minorHAnsi"/>
          <w:i/>
          <w:sz w:val="21"/>
          <w:szCs w:val="21"/>
        </w:rPr>
      </w:pPr>
    </w:p>
    <w:p w:rsidR="005B64B1" w:rsidRDefault="005B64B1" w:rsidP="00B83774">
      <w:pPr>
        <w:rPr>
          <w:rFonts w:asciiTheme="minorHAnsi" w:hAnsiTheme="minorHAnsi"/>
          <w:i/>
          <w:sz w:val="21"/>
          <w:szCs w:val="21"/>
        </w:rPr>
      </w:pPr>
    </w:p>
    <w:p w:rsidR="005B64B1" w:rsidRPr="00170DBA" w:rsidRDefault="005B64B1" w:rsidP="00B83774">
      <w:pPr>
        <w:tabs>
          <w:tab w:val="left" w:pos="288"/>
          <w:tab w:val="left" w:pos="3528"/>
          <w:tab w:val="left" w:pos="3764"/>
        </w:tabs>
        <w:rPr>
          <w:rFonts w:asciiTheme="minorHAnsi" w:hAnsiTheme="minorHAnsi"/>
          <w:sz w:val="21"/>
          <w:szCs w:val="21"/>
        </w:rPr>
      </w:pPr>
      <w:r w:rsidRPr="00170DBA">
        <w:rPr>
          <w:rFonts w:asciiTheme="minorHAnsi" w:hAnsiTheme="minorHAnsi"/>
          <w:i/>
          <w:sz w:val="21"/>
          <w:szCs w:val="21"/>
        </w:rPr>
        <w:tab/>
      </w:r>
      <w:r w:rsidRPr="00170DBA">
        <w:rPr>
          <w:rFonts w:asciiTheme="minorHAnsi" w:hAnsiTheme="minorHAnsi"/>
          <w:sz w:val="21"/>
          <w:szCs w:val="21"/>
        </w:rPr>
        <w:tab/>
      </w:r>
      <w:r w:rsidRPr="00170DBA">
        <w:rPr>
          <w:rFonts w:asciiTheme="minorHAnsi" w:hAnsiTheme="minorHAnsi"/>
          <w:i/>
          <w:sz w:val="21"/>
          <w:szCs w:val="21"/>
        </w:rPr>
        <w:tab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The holly and the ivy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"The holly and the ivy"</w:instrText>
      </w:r>
      <w:r w:rsidR="00620835" w:rsidRPr="00170DBA">
        <w:rPr>
          <w:rFonts w:asciiTheme="minorHAnsi" w:hAnsiTheme="minorHAnsi"/>
        </w:rPr>
        <w:fldChar w:fldCharType="end"/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"The holly and the ivy"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when they are both full grown,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all the trees that are in the wood, the holly bears the crown.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sun, and the running of the deer,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    The playing of the merry organ, sweet singing in the choir.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blossom, white as the lily flower;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bore sweet Jesus Christ, to be our sweet Saviour.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berry, as red as any blood;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for to do us sinners good.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prickle, as sharp as any thorn,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on Christmas Day in the morn.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bark, as bitter as any gall;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for to redeem us all.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663BC7" w:rsidRPr="00170DBA" w:rsidRDefault="00663BC7" w:rsidP="00663BC7">
      <w:pPr>
        <w:rPr>
          <w:rFonts w:asciiTheme="minorHAnsi" w:hAnsiTheme="minorHAnsi"/>
          <w:iCs/>
        </w:rPr>
      </w:pPr>
    </w:p>
    <w:p w:rsidR="00663BC7" w:rsidRPr="00170DBA" w:rsidRDefault="00663BC7" w:rsidP="00663BC7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The holly and the ivy, when they are both full grown,</w:t>
      </w:r>
    </w:p>
    <w:p w:rsidR="00663BC7" w:rsidRPr="00170DBA" w:rsidRDefault="00663BC7" w:rsidP="00663BC7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Of all the trees that are in the wood the holly bears the crown.</w:t>
      </w:r>
    </w:p>
    <w:p w:rsidR="00663BC7" w:rsidRPr="00170DBA" w:rsidRDefault="00663BC7" w:rsidP="00663BC7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DE5DC7" w:rsidRDefault="00DE5DC7">
      <w:pPr>
        <w:pStyle w:val="space"/>
        <w:rPr>
          <w:rFonts w:asciiTheme="minorHAnsi" w:hAnsiTheme="minorHAnsi"/>
          <w:sz w:val="22"/>
          <w:szCs w:val="22"/>
        </w:rPr>
      </w:pPr>
      <w:r w:rsidRPr="00DE5DC7">
        <w:rPr>
          <w:rFonts w:asciiTheme="minorHAnsi" w:hAnsiTheme="minorHAnsi"/>
          <w:sz w:val="22"/>
          <w:szCs w:val="22"/>
        </w:rPr>
        <w:t xml:space="preserve">Carols, Ancient and Modern uses just </w:t>
      </w:r>
      <w:r>
        <w:rPr>
          <w:rFonts w:asciiTheme="minorHAnsi" w:hAnsiTheme="minorHAnsi"/>
          <w:sz w:val="22"/>
          <w:szCs w:val="22"/>
        </w:rPr>
        <w:t>verses 1, 2 and 3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and the ivy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"The holly and the ivy"</w:instrText>
      </w:r>
      <w:r w:rsidR="00620835" w:rsidRPr="00170DBA">
        <w:rPr>
          <w:rFonts w:asciiTheme="minorHAnsi" w:hAnsiTheme="minorHAnsi"/>
        </w:rPr>
        <w:fldChar w:fldCharType="end"/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"The holly and the ivy"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when they are both full grown,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all the trees that are in the wood, the holly bears the crown.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sun, and the running of the deer,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    The playing of the merry organ, sweet singing in the choir.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blossom, white as the lily flow’r;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bore sweet Jesus Christ, to be our sweet Saviour.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berry, as red as any blood;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to do poor sinners good.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prickle, as sharp as any thorn,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on Christmas Day in the morn.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holly bears a bark, as bitter as any gall;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And Mary bore sweet Jesus Christ, for to redeem us all. </w:t>
      </w:r>
    </w:p>
    <w:p w:rsidR="000412CF" w:rsidRPr="00170DBA" w:rsidRDefault="000412CF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rPr>
          <w:rFonts w:asciiTheme="minorHAnsi" w:hAnsiTheme="minorHAnsi"/>
          <w:iCs/>
        </w:rPr>
      </w:pPr>
    </w:p>
    <w:p w:rsidR="000412CF" w:rsidRPr="00170DBA" w:rsidRDefault="000412CF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The holly and the ivy, when they are both full grown,</w:t>
      </w:r>
    </w:p>
    <w:p w:rsidR="000412CF" w:rsidRPr="00170DBA" w:rsidRDefault="000412CF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Of all the trees that are in the wood the holly bears the crown.</w:t>
      </w:r>
    </w:p>
    <w:p w:rsidR="000412CF" w:rsidRPr="00170DBA" w:rsidRDefault="000412CF">
      <w:pPr>
        <w:rPr>
          <w:rFonts w:asciiTheme="minorHAnsi" w:hAnsiTheme="minorHAnsi"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</w:rPr>
        <w:t>The rising of the sun ...</w:t>
      </w:r>
    </w:p>
    <w:p w:rsidR="000412CF" w:rsidRPr="00170DBA" w:rsidRDefault="000412CF">
      <w:pPr>
        <w:rPr>
          <w:rFonts w:asciiTheme="minorHAnsi" w:hAnsiTheme="minorHAnsi"/>
          <w:iCs/>
        </w:rPr>
      </w:pP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numPr>
          <w:ins w:id="52" w:author="Michael Raynor" w:date="2007-11-18T22:53:00Z"/>
        </w:num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53" w:name="_Hlk471390038"/>
      <w:r w:rsidRPr="00170DBA">
        <w:rPr>
          <w:rFonts w:asciiTheme="minorHAnsi" w:hAnsiTheme="minorHAnsi"/>
        </w:rPr>
        <w:lastRenderedPageBreak/>
        <w:t>Unto us is born a Son</w:t>
      </w:r>
      <w:bookmarkEnd w:id="53"/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"Unto us is born a Son  (words one)"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King of quires supernal: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on earth his life begun, Of lords the Lord eternal,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of lords the Lord eternal.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Christ, from heav’n descending low, comes on earth a stranger;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Ox and ass their owner know, Be cradled in the manger,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be cradled in the manger.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did Herod sore affray, and grievously bewilder,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he gave the word to slay, and slew the little childer,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slew the little childer.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his love and mercy mild, this the Christmas story;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that Mary’s gentle child, might lead us up to glory,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might lead us up to glory.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 and A, and A and O, </w:t>
      </w:r>
      <w:r w:rsidRPr="00170DBA">
        <w:rPr>
          <w:rFonts w:asciiTheme="minorHAnsi" w:hAnsiTheme="minorHAnsi"/>
          <w:i/>
        </w:rPr>
        <w:t>cum cantibus in choro</w:t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Let our mercy organ go, </w:t>
      </w:r>
      <w:r w:rsidRPr="00170DBA">
        <w:rPr>
          <w:rFonts w:asciiTheme="minorHAnsi" w:hAnsiTheme="minorHAnsi"/>
          <w:i/>
        </w:rPr>
        <w:t>benedicamus Domino,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benedicamus Domino.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bookmarkStart w:id="54" w:name="_Hlk471390069"/>
      <w:r w:rsidRPr="00170DBA">
        <w:rPr>
          <w:rFonts w:asciiTheme="minorHAnsi" w:hAnsiTheme="minorHAnsi"/>
        </w:rPr>
        <w:t>Unto us is born a Son</w:t>
      </w:r>
      <w:bookmarkEnd w:id="54"/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"Unto us is born a Son (words two)"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King of all creation;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Came he to a world forlorn,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Lord of every nation,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Lord of every nation,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2</w:t>
      </w:r>
      <w:r w:rsidRPr="00170DBA">
        <w:rPr>
          <w:rFonts w:asciiTheme="minorHAnsi" w:hAnsiTheme="minorHAnsi"/>
        </w:rPr>
        <w:tab/>
        <w:t xml:space="preserve">Cradled in a stall was he 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With sleepy cows and asses;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But the very beasts could see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That he all men surpasses,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That he all men surpasses,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3</w:t>
      </w:r>
      <w:r w:rsidRPr="00170DBA">
        <w:rPr>
          <w:rFonts w:asciiTheme="minorHAnsi" w:hAnsiTheme="minorHAnsi"/>
        </w:rPr>
        <w:tab/>
        <w:t>Herod then with fear was filled: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'A prince' he said, 'in Jewry!'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All the little boys he killed,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At Beth-lem in his fury,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At Beth-lem in his fury.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4</w:t>
      </w:r>
      <w:r w:rsidRPr="00170DBA">
        <w:rPr>
          <w:rFonts w:asciiTheme="minorHAnsi" w:hAnsiTheme="minorHAnsi"/>
        </w:rPr>
        <w:tab/>
        <w:t>Now may Mary's Son, who came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So long ago to love us,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Lead us all with hearts aflame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Unto the joys above us,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Unto the joys above us.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5</w:t>
      </w:r>
      <w:r w:rsidRPr="00170DBA">
        <w:rPr>
          <w:rFonts w:asciiTheme="minorHAnsi" w:hAnsiTheme="minorHAnsi"/>
        </w:rPr>
        <w:tab/>
        <w:t>Omega and Alpha he!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Let the organ thunder,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While the choir with peals of glee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Doth rend the air asunder,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Doth rend the air asunder.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1</w:t>
      </w:r>
      <w:r w:rsidRPr="00170DBA">
        <w:rPr>
          <w:rFonts w:asciiTheme="minorHAnsi" w:hAnsiTheme="minorHAnsi"/>
        </w:rPr>
        <w:tab/>
      </w:r>
      <w:bookmarkStart w:id="55" w:name="_Hlk471390139"/>
      <w:r w:rsidRPr="00170DBA">
        <w:rPr>
          <w:rFonts w:asciiTheme="minorHAnsi" w:hAnsiTheme="minorHAnsi"/>
        </w:rPr>
        <w:t>Unto us a boy is born</w:t>
      </w:r>
      <w:bookmarkEnd w:id="55"/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"Unto us is born a Son (words two)"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  <w:r w:rsidRPr="00170DBA">
        <w:rPr>
          <w:rFonts w:asciiTheme="minorHAnsi" w:hAnsiTheme="minorHAnsi"/>
        </w:rPr>
        <w:tab/>
        <w:t>2</w:t>
      </w:r>
      <w:r w:rsidRPr="00170DBA">
        <w:rPr>
          <w:rFonts w:asciiTheme="minorHAnsi" w:hAnsiTheme="minorHAnsi"/>
        </w:rPr>
        <w:tab/>
        <w:t>Cradled in a stall was he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King of all creation;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With sleepy cows and asses;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Came he to a world forlorn,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But the very beasts could see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Lord of every nation,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That he all men surpasses,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Lord of every nation,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That he all men surpasses,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3</w:t>
      </w:r>
      <w:r w:rsidRPr="00170DBA">
        <w:rPr>
          <w:rFonts w:asciiTheme="minorHAnsi" w:hAnsiTheme="minorHAnsi"/>
        </w:rPr>
        <w:tab/>
        <w:t>Herod then with fear was filled:</w:t>
      </w:r>
      <w:r w:rsidRPr="00170DBA">
        <w:rPr>
          <w:rFonts w:asciiTheme="minorHAnsi" w:hAnsiTheme="minorHAnsi"/>
        </w:rPr>
        <w:tab/>
        <w:t>4</w:t>
      </w:r>
      <w:r w:rsidRPr="00170DBA">
        <w:rPr>
          <w:rFonts w:asciiTheme="minorHAnsi" w:hAnsiTheme="minorHAnsi"/>
        </w:rPr>
        <w:tab/>
        <w:t>Now may Mary's Son, who came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'A prince' he said, 'in Jewry!'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So long ago to love us,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All the little boys he killed,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Lead us all with hearts aflame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At Beth-lem in his fury,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Unto the joys above us,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At Beth-lem in his fury.</w:t>
      </w: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</w:rPr>
        <w:tab/>
        <w:t>Unto the joys above us.</w:t>
      </w:r>
    </w:p>
    <w:p w:rsidR="000412CF" w:rsidRPr="00170DBA" w:rsidRDefault="000412CF">
      <w:pPr>
        <w:pStyle w:val="order"/>
        <w:tabs>
          <w:tab w:val="left" w:pos="270"/>
          <w:tab w:val="left" w:pos="3240"/>
        </w:tabs>
        <w:ind w:left="0"/>
        <w:rPr>
          <w:rFonts w:asciiTheme="minorHAnsi" w:hAnsiTheme="minorHAnsi"/>
        </w:rPr>
      </w:pP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5</w:t>
      </w:r>
      <w:r w:rsidRPr="00170DBA">
        <w:rPr>
          <w:rFonts w:asciiTheme="minorHAnsi" w:hAnsiTheme="minorHAnsi"/>
        </w:rPr>
        <w:tab/>
        <w:t>Omega and Alpha he!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Let the organ thunder,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While the choir with peals of glee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Doth rend the air asunder,</w:t>
      </w:r>
    </w:p>
    <w:p w:rsidR="000412CF" w:rsidRPr="00170DBA" w:rsidRDefault="000412CF">
      <w:pPr>
        <w:pStyle w:val="order"/>
        <w:tabs>
          <w:tab w:val="left" w:pos="270"/>
          <w:tab w:val="left" w:pos="2070"/>
          <w:tab w:val="left" w:pos="3240"/>
        </w:tabs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Doth rend the air asunder.</w:t>
      </w:r>
    </w:p>
    <w:p w:rsidR="000412CF" w:rsidRPr="00170DBA" w:rsidRDefault="000412CF">
      <w:pPr>
        <w:rPr>
          <w:rFonts w:asciiTheme="minorHAnsi" w:hAnsiTheme="minorHAnsi"/>
          <w:i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outlineLvl w:val="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56" w:name="Calypsocarol"/>
      <w:r w:rsidRPr="00170DBA">
        <w:rPr>
          <w:rFonts w:asciiTheme="minorHAnsi" w:hAnsiTheme="minorHAnsi"/>
          <w:b/>
        </w:rPr>
        <w:lastRenderedPageBreak/>
        <w:t>Calypso carol</w:t>
      </w:r>
      <w:bookmarkEnd w:id="56"/>
      <w:r w:rsidR="00620835" w:rsidRPr="00170DBA">
        <w:rPr>
          <w:rFonts w:asciiTheme="minorHAnsi" w:hAnsiTheme="minorHAnsi"/>
          <w:b/>
        </w:rPr>
        <w:fldChar w:fldCharType="begin"/>
      </w:r>
      <w:r w:rsidRPr="00170DBA">
        <w:rPr>
          <w:rFonts w:asciiTheme="minorHAnsi" w:hAnsiTheme="minorHAnsi"/>
        </w:rPr>
        <w:instrText>xe "Calypso carol"</w:instrText>
      </w:r>
      <w:r w:rsidR="00620835" w:rsidRPr="00170DBA">
        <w:rPr>
          <w:rFonts w:asciiTheme="minorHAnsi" w:hAnsiTheme="minorHAnsi"/>
          <w:b/>
        </w:rPr>
        <w:fldChar w:fldCharType="end"/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</w:rPr>
      </w:pP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See him lying on a bed of straw</w:t>
      </w:r>
      <w:r w:rsidR="00620835" w:rsidRPr="00170DBA">
        <w:rPr>
          <w:rFonts w:asciiTheme="minorHAnsi" w:hAnsiTheme="minorHAnsi"/>
          <w:sz w:val="24"/>
        </w:rPr>
        <w:fldChar w:fldCharType="begin"/>
      </w:r>
      <w:r w:rsidRPr="00170DBA">
        <w:rPr>
          <w:rFonts w:asciiTheme="minorHAnsi" w:hAnsiTheme="minorHAnsi"/>
        </w:rPr>
        <w:instrText>xe "</w:instrText>
      </w:r>
      <w:r w:rsidRPr="00170DBA">
        <w:rPr>
          <w:rFonts w:asciiTheme="minorHAnsi" w:hAnsiTheme="minorHAnsi"/>
          <w:sz w:val="24"/>
        </w:rPr>
        <w:instrText>See him lying on a bed of straw</w:instrText>
      </w:r>
      <w:r w:rsidRPr="00170DBA">
        <w:rPr>
          <w:rFonts w:asciiTheme="minorHAnsi" w:hAnsiTheme="minorHAnsi"/>
        </w:rPr>
        <w:instrText>"</w:instrText>
      </w:r>
      <w:r w:rsidR="00620835" w:rsidRPr="00170DBA">
        <w:rPr>
          <w:rFonts w:asciiTheme="minorHAnsi" w:hAnsiTheme="minorHAnsi"/>
          <w:sz w:val="24"/>
        </w:rPr>
        <w:fldChar w:fldCharType="end"/>
      </w:r>
      <w:r w:rsidRPr="00170DBA">
        <w:rPr>
          <w:rFonts w:asciiTheme="minorHAnsi" w:hAnsiTheme="minorHAnsi"/>
          <w:sz w:val="24"/>
        </w:rPr>
        <w:t>: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A draughty stable with an open door;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Mary cradling the babe she bore –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The Prince of Glory is his name.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sz w:val="24"/>
        </w:rPr>
        <w:tab/>
      </w:r>
      <w:r w:rsidRPr="00170DBA">
        <w:rPr>
          <w:rFonts w:asciiTheme="minorHAnsi" w:hAnsiTheme="minorHAnsi"/>
          <w:i/>
          <w:sz w:val="24"/>
        </w:rPr>
        <w:t>O now carry me to Bethlehem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i/>
          <w:sz w:val="24"/>
        </w:rPr>
        <w:tab/>
        <w:t>To see the Lord appear to men!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i/>
          <w:sz w:val="24"/>
        </w:rPr>
        <w:tab/>
        <w:t>Just as poor as was the stable then,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i/>
          <w:sz w:val="24"/>
        </w:rPr>
        <w:tab/>
        <w:t>The Prince of Glory when he came.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Star of silver, sweep across the skies,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Show where Jesus in the manger lies;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Shepherds swiftly from your stupor rise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To see the Saviour of the world!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sz w:val="24"/>
        </w:rPr>
        <w:tab/>
      </w:r>
      <w:r w:rsidRPr="00170DBA">
        <w:rPr>
          <w:rFonts w:asciiTheme="minorHAnsi" w:hAnsiTheme="minorHAnsi"/>
          <w:i/>
          <w:sz w:val="24"/>
        </w:rPr>
        <w:t>O now carry me to Bethlehem …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Angels, sing the song that you began,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Bring God’s glory to the heart of man;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Sing that Beth’lem’s little baby can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sz w:val="24"/>
        </w:rPr>
      </w:pPr>
      <w:r w:rsidRPr="00170DBA">
        <w:rPr>
          <w:rFonts w:asciiTheme="minorHAnsi" w:hAnsiTheme="minorHAnsi"/>
          <w:sz w:val="24"/>
        </w:rPr>
        <w:t>Be salvation to the soul.</w:t>
      </w:r>
    </w:p>
    <w:p w:rsidR="000412CF" w:rsidRPr="00170DBA" w:rsidRDefault="000412CF">
      <w:pPr>
        <w:tabs>
          <w:tab w:val="left" w:pos="900"/>
          <w:tab w:val="left" w:pos="1980"/>
          <w:tab w:val="right" w:pos="6840"/>
        </w:tabs>
        <w:ind w:left="1350"/>
        <w:rPr>
          <w:rFonts w:asciiTheme="minorHAnsi" w:hAnsiTheme="minorHAnsi"/>
          <w:i/>
          <w:sz w:val="24"/>
        </w:rPr>
      </w:pPr>
      <w:r w:rsidRPr="00170DBA">
        <w:rPr>
          <w:rFonts w:asciiTheme="minorHAnsi" w:hAnsiTheme="minorHAnsi"/>
          <w:sz w:val="24"/>
        </w:rPr>
        <w:tab/>
      </w:r>
      <w:r w:rsidRPr="00170DBA">
        <w:rPr>
          <w:rFonts w:asciiTheme="minorHAnsi" w:hAnsiTheme="minorHAnsi"/>
          <w:i/>
          <w:sz w:val="24"/>
        </w:rPr>
        <w:t>O now carry me to Bethlehem …</w:t>
      </w:r>
    </w:p>
    <w:p w:rsidR="000412CF" w:rsidRPr="00170DBA" w:rsidRDefault="000412CF">
      <w:pPr>
        <w:pStyle w:val="BodyTextIndent"/>
        <w:ind w:left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O little one sweet, O little one mild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>xe "O little one sweet, O little one mild"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thy Father’s purpose thou hast fulfilled;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thou cam’st from heav’n to dwell below,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share the joys and tears we know.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joy thou hast the whole world filled;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thou camest here from heav’n’s domain,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bring us comfort in our pain,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thee Love’s beauties are all distilled;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light in us thy love’s bright flame,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we may give thee back the same,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sz w:val="20"/>
        </w:rPr>
      </w:pPr>
      <w:bookmarkStart w:id="57" w:name="_Hlk471389714"/>
      <w:r w:rsidRPr="00170DBA">
        <w:rPr>
          <w:rFonts w:asciiTheme="minorHAnsi" w:hAnsiTheme="minorHAnsi"/>
          <w:sz w:val="20"/>
        </w:rPr>
        <w:t>O little one sweet</w:t>
      </w:r>
      <w:bookmarkEnd w:id="57"/>
      <w:r w:rsidRPr="00170DBA">
        <w:rPr>
          <w:rFonts w:asciiTheme="minorHAnsi" w:hAnsiTheme="minorHAnsi"/>
          <w:sz w:val="20"/>
        </w:rPr>
        <w:t>, O little one mild, thy Father’s purpose thou hast fulfilled;</w:t>
      </w:r>
    </w:p>
    <w:p w:rsidR="000412CF" w:rsidRPr="00170DBA" w:rsidRDefault="000412CF">
      <w:pPr>
        <w:pStyle w:val="BodyText"/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thou cam’st from heav’n to dwell below, to share the joys and tears we know.</w:t>
      </w: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  <w:sz w:val="20"/>
        </w:rPr>
      </w:pP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O little one sweet, O little one mild with joy thou hast the whole world filled;</w:t>
      </w: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thou camest here from heav’n’s domain, to bring us comfort in our pain,</w:t>
      </w: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  <w:sz w:val="20"/>
        </w:rPr>
      </w:pP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O little one sweet, O little one mild in thee Love’s beauties are all distilled;</w:t>
      </w: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then light in us thy love’s bright flame, that we may give thee back the same,</w:t>
      </w:r>
    </w:p>
    <w:p w:rsidR="000412CF" w:rsidRPr="00170DBA" w:rsidRDefault="000412CF">
      <w:pPr>
        <w:rPr>
          <w:rFonts w:asciiTheme="minorHAnsi" w:hAnsiTheme="minorHAnsi"/>
          <w:sz w:val="20"/>
        </w:rPr>
      </w:pPr>
      <w:r w:rsidRPr="00170DBA">
        <w:rPr>
          <w:rFonts w:asciiTheme="minorHAnsi" w:hAnsiTheme="minorHAnsi"/>
          <w:sz w:val="20"/>
        </w:rPr>
        <w:t>O little one sweet, O little one mild</w:t>
      </w:r>
    </w:p>
    <w:p w:rsidR="000412CF" w:rsidRPr="00170DBA" w:rsidRDefault="000412CF">
      <w:pPr>
        <w:rPr>
          <w:rFonts w:asciiTheme="minorHAnsi" w:hAnsiTheme="minorHAnsi"/>
          <w:sz w:val="20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58" w:name="OnChristmasnightallChristianssing"/>
      <w:r w:rsidRPr="00170DBA">
        <w:rPr>
          <w:rFonts w:asciiTheme="minorHAnsi" w:hAnsiTheme="minorHAnsi"/>
          <w:b/>
          <w:bCs/>
        </w:rPr>
        <w:lastRenderedPageBreak/>
        <w:t>Sussex Carol</w:t>
      </w:r>
      <w:bookmarkEnd w:id="58"/>
      <w:r w:rsidR="00620835" w:rsidRPr="00170DBA">
        <w:rPr>
          <w:rFonts w:asciiTheme="minorHAnsi" w:hAnsiTheme="minorHAnsi"/>
          <w:b/>
          <w:bCs/>
        </w:rPr>
        <w:fldChar w:fldCharType="begin"/>
      </w:r>
      <w:r w:rsidRPr="00170DBA">
        <w:rPr>
          <w:rFonts w:asciiTheme="minorHAnsi" w:hAnsiTheme="minorHAnsi"/>
          <w:b/>
          <w:bCs/>
        </w:rPr>
        <w:instrText xml:space="preserve"> XE "Sussex Carol" </w:instrText>
      </w:r>
      <w:r w:rsidR="00620835" w:rsidRPr="00170DBA">
        <w:rPr>
          <w:rFonts w:asciiTheme="minorHAnsi" w:hAnsiTheme="minorHAnsi"/>
          <w:b/>
          <w:bCs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"On Christmas night all Christians sing"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hear the news the angels bring,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hear the news the angels bring,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great joy, news of great mirth,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our merciful King’s birth.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we on earth be so sad,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we on earth be so sad,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from our sin he set us free,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gain our liberty?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and earth with joy may sing,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see the new-born King.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made the angels sing this night: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made the angels sing this night: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‘Glory to God and peace to men,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and for evermore. Amen’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"On Christmas night all Christians sing"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hear the news the angels bring,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hear the news the angels bring,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great joy, news of great mirth,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our merciful King’s birth.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men on earth be so sad,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men on earth be so sad,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from our sin he set us free,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gain our liberty?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and men with joy may sing,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see the new-born King.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made the angels sing this night: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made the angels sing this night: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‘Glory to God and peace to men,</w:t>
      </w:r>
    </w:p>
    <w:p w:rsidR="006827E0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and for evermore. Amen’</w:t>
      </w:r>
    </w:p>
    <w:p w:rsidR="006827E0" w:rsidRPr="00170DBA" w:rsidRDefault="006827E0">
      <w:pPr>
        <w:outlineLvl w:val="0"/>
        <w:rPr>
          <w:rFonts w:asciiTheme="minorHAnsi" w:hAnsiTheme="minorHAnsi"/>
        </w:rPr>
      </w:pPr>
    </w:p>
    <w:p w:rsidR="006827E0" w:rsidRPr="00170DBA" w:rsidRDefault="006827E0">
      <w:pPr>
        <w:outlineLvl w:val="0"/>
        <w:rPr>
          <w:rFonts w:asciiTheme="minorHAnsi" w:hAnsiTheme="minorHAnsi"/>
        </w:rPr>
      </w:pPr>
    </w:p>
    <w:p w:rsidR="006827E0" w:rsidRPr="00170DBA" w:rsidRDefault="006827E0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Hymns of Glory, Songs of Praise has:</w:t>
      </w:r>
    </w:p>
    <w:p w:rsidR="006827E0" w:rsidRPr="00170DBA" w:rsidRDefault="006827E0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v. 3, line 5: heaven and earth with joy may sing</w:t>
      </w:r>
    </w:p>
    <w:p w:rsidR="006827E0" w:rsidRPr="00170DBA" w:rsidRDefault="006827E0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v.4, line5+6: ‘Glory to God, on earth be peace,</w:t>
      </w:r>
    </w:p>
    <w:p w:rsidR="00E64B47" w:rsidRDefault="006827E0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               goodwill to all shall never cease.’</w:t>
      </w:r>
    </w:p>
    <w:p w:rsidR="00E64B47" w:rsidRDefault="00E64B47">
      <w:pPr>
        <w:outlineLvl w:val="0"/>
        <w:rPr>
          <w:rFonts w:asciiTheme="minorHAnsi" w:hAnsiTheme="minorHAnsi"/>
        </w:rPr>
      </w:pPr>
    </w:p>
    <w:p w:rsidR="00E64B47" w:rsidRDefault="00E64B47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E64B47" w:rsidRPr="00170DBA" w:rsidRDefault="00E64B47" w:rsidP="00E64B47">
      <w:pPr>
        <w:outlineLvl w:val="0"/>
        <w:rPr>
          <w:rFonts w:asciiTheme="minorHAnsi" w:hAnsiTheme="minorHAnsi"/>
          <w:b/>
          <w:bCs/>
        </w:rPr>
      </w:pPr>
      <w:bookmarkStart w:id="59" w:name="SussexCarol2019"/>
      <w:r w:rsidRPr="00170DBA">
        <w:rPr>
          <w:rFonts w:asciiTheme="minorHAnsi" w:hAnsiTheme="minorHAnsi"/>
          <w:b/>
          <w:bCs/>
        </w:rPr>
        <w:lastRenderedPageBreak/>
        <w:t>Sussex Carol</w:t>
      </w:r>
      <w:r>
        <w:rPr>
          <w:rFonts w:asciiTheme="minorHAnsi" w:hAnsiTheme="minorHAnsi"/>
          <w:b/>
          <w:bCs/>
        </w:rPr>
        <w:t xml:space="preserve">  (2019)</w:t>
      </w:r>
      <w:r w:rsidRPr="00170DBA">
        <w:rPr>
          <w:rFonts w:asciiTheme="minorHAnsi" w:hAnsiTheme="minorHAnsi"/>
          <w:b/>
          <w:bCs/>
        </w:rPr>
        <w:fldChar w:fldCharType="begin"/>
      </w:r>
      <w:r w:rsidRPr="00170DBA">
        <w:rPr>
          <w:rFonts w:asciiTheme="minorHAnsi" w:hAnsiTheme="minorHAnsi"/>
          <w:b/>
          <w:bCs/>
        </w:rPr>
        <w:instrText xml:space="preserve"> XE "Sussex Carol" </w:instrText>
      </w:r>
      <w:r w:rsidRPr="00170DBA">
        <w:rPr>
          <w:rFonts w:asciiTheme="minorHAnsi" w:hAnsiTheme="minorHAnsi"/>
          <w:b/>
          <w:bCs/>
        </w:rPr>
        <w:fldChar w:fldCharType="end"/>
      </w:r>
    </w:p>
    <w:bookmarkEnd w:id="59"/>
    <w:p w:rsidR="00E64B47" w:rsidRPr="00170DBA" w:rsidRDefault="00E64B47" w:rsidP="00E64B47">
      <w:pPr>
        <w:rPr>
          <w:rFonts w:asciiTheme="minorHAnsi" w:hAnsiTheme="minorHAnsi"/>
        </w:rPr>
      </w:pP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</w:t>
      </w:r>
      <w:r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"On Christmas night all Christians sing" </w:instrText>
      </w:r>
      <w:r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hear the news the angels bring,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all Christians sing,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hear the news the angels bring,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great joy, news of great mirth,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news of our merciful King’s birth.</w:t>
      </w:r>
    </w:p>
    <w:p w:rsidR="00E64B47" w:rsidRPr="00170DBA" w:rsidRDefault="00E64B47" w:rsidP="00E64B47">
      <w:pPr>
        <w:rPr>
          <w:rFonts w:asciiTheme="minorHAnsi" w:hAnsiTheme="minorHAnsi"/>
        </w:rPr>
      </w:pP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we on earth be so sad,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why should we on earth be so sad,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our Redeemer made us glad,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from our sin he set us free,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gain our liberty?</w:t>
      </w:r>
    </w:p>
    <w:p w:rsidR="00E64B47" w:rsidRPr="00170DBA" w:rsidRDefault="00E64B47" w:rsidP="00E64B47">
      <w:pPr>
        <w:rPr>
          <w:rFonts w:asciiTheme="minorHAnsi" w:hAnsiTheme="minorHAnsi"/>
        </w:rPr>
      </w:pP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sin departs before his grace,</w:t>
      </w:r>
    </w:p>
    <w:p w:rsidR="00E64B47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life and health come in its place,</w:t>
      </w:r>
    </w:p>
    <w:p w:rsidR="00E64B47" w:rsidRPr="00170DBA" w:rsidRDefault="00E64B47" w:rsidP="00E64B47">
      <w:pPr>
        <w:rPr>
          <w:rFonts w:asciiTheme="minorHAnsi" w:hAnsiTheme="minorHAnsi"/>
        </w:rPr>
      </w:pPr>
      <w:r>
        <w:rPr>
          <w:rFonts w:asciiTheme="minorHAnsi" w:hAnsiTheme="minorHAnsi"/>
        </w:rPr>
        <w:t>When sin departs before his grace,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and earth with joy may sing,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for to see the new-born King.</w:t>
      </w:r>
    </w:p>
    <w:p w:rsidR="00E64B47" w:rsidRPr="00170DBA" w:rsidRDefault="00E64B47" w:rsidP="00E64B47">
      <w:pPr>
        <w:rPr>
          <w:rFonts w:asciiTheme="minorHAnsi" w:hAnsiTheme="minorHAnsi"/>
        </w:rPr>
      </w:pP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made the angels sing this night: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out of darkness we have light,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made the angels sing this night:</w:t>
      </w:r>
    </w:p>
    <w:p w:rsidR="00E64B47" w:rsidRPr="00170DBA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‘Glory to God and peace to men,</w:t>
      </w:r>
    </w:p>
    <w:p w:rsidR="00E64B47" w:rsidRDefault="00E64B47" w:rsidP="00E64B47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and for evermore. Amen</w:t>
      </w:r>
      <w:r>
        <w:rPr>
          <w:rFonts w:asciiTheme="minorHAnsi" w:hAnsiTheme="minorHAnsi"/>
        </w:rPr>
        <w:t>, amen, amen</w:t>
      </w:r>
      <w:r w:rsidRPr="00170DBA">
        <w:rPr>
          <w:rFonts w:asciiTheme="minorHAnsi" w:hAnsiTheme="minorHAnsi"/>
        </w:rPr>
        <w:t>’</w:t>
      </w:r>
    </w:p>
    <w:p w:rsidR="00362127" w:rsidRDefault="00362127" w:rsidP="00E64B47">
      <w:pPr>
        <w:rPr>
          <w:rFonts w:asciiTheme="minorHAnsi" w:hAnsiTheme="minorHAnsi"/>
        </w:rPr>
      </w:pPr>
    </w:p>
    <w:p w:rsidR="00362127" w:rsidRPr="00170DBA" w:rsidRDefault="00362127" w:rsidP="00362127">
      <w:pPr>
        <w:ind w:left="720" w:firstLine="720"/>
        <w:rPr>
          <w:rFonts w:asciiTheme="minorHAnsi" w:hAnsiTheme="minorHAnsi"/>
        </w:rPr>
      </w:pPr>
      <w:r>
        <w:rPr>
          <w:rFonts w:asciiTheme="minorHAnsi" w:hAnsiTheme="minorHAnsi"/>
        </w:rPr>
        <w:t>Trad. English arr. Ian Crawford</w:t>
      </w:r>
    </w:p>
    <w:p w:rsidR="00E64B47" w:rsidRPr="00170DBA" w:rsidRDefault="00E64B47" w:rsidP="00E64B47">
      <w:pPr>
        <w:rPr>
          <w:rFonts w:asciiTheme="minorHAnsi" w:hAnsiTheme="minorHAnsi"/>
        </w:rPr>
      </w:pPr>
    </w:p>
    <w:p w:rsidR="00E64B47" w:rsidRPr="00170DBA" w:rsidRDefault="00E64B47" w:rsidP="00E64B47">
      <w:pPr>
        <w:outlineLvl w:val="0"/>
        <w:rPr>
          <w:rFonts w:asciiTheme="minorHAnsi" w:hAnsiTheme="minorHAnsi"/>
        </w:rPr>
      </w:pPr>
    </w:p>
    <w:p w:rsidR="00E64B47" w:rsidRPr="00170DBA" w:rsidRDefault="00E64B47" w:rsidP="00E64B47">
      <w:pPr>
        <w:outlineLvl w:val="0"/>
        <w:rPr>
          <w:rFonts w:asciiTheme="minorHAnsi" w:hAnsiTheme="minorHAnsi"/>
        </w:rPr>
      </w:pPr>
    </w:p>
    <w:p w:rsidR="00E64B47" w:rsidRPr="00170DBA" w:rsidRDefault="00E64B47" w:rsidP="00E64B47">
      <w:pPr>
        <w:outlineLvl w:val="0"/>
        <w:rPr>
          <w:rFonts w:asciiTheme="minorHAnsi" w:hAnsiTheme="minorHAnsi"/>
        </w:rPr>
      </w:pPr>
    </w:p>
    <w:p w:rsidR="00E64B47" w:rsidRPr="00170DBA" w:rsidRDefault="00E64B47" w:rsidP="00E64B47">
      <w:pPr>
        <w:outlineLvl w:val="0"/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Born in the night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"Born in the night" 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in the night, Mary’s child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long way from your home;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coming in need,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in a borrowed room.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Clear shining light,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your face lights up our way;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light of the world,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dawn on our darkened day.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Truth of our life,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 tell us God is good;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prove it is true,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 to your cross of wood.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Hope of the world,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you’re coming soon to reign;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King of the earth, Mary’s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walk in our streets again.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Sing lullaby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"Sing lullaby" 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 Lullaby baby, now reclining,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Hush, do not wake the infant king.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are watching, stars are shining –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over the place where he is lying: Sing Lullaby!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 Lullaby baby, now a-sleeping,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Hush, do not wake the infant king.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Soon will come sorrow with the morning,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soon will come bitter grief and weeping: Sing Lullaby!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 Lullaby baby, now a-dozing,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Hush, do not wake the infant king.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Soon comes the cross, the nails, the piercing –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in the grave, at last, reposing: Sing Lullaby!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 Lullaby is the babe awakening?,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lullaby!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Hush, do not stir the infant king.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Dreaming of Easter, gladsome morning,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conquering death, its bondage breaking: Sing Lullaby!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</w:rPr>
        <w:lastRenderedPageBreak/>
        <w:t>Ding dong! merrily on high</w:t>
      </w:r>
      <w:r w:rsidR="00620835" w:rsidRPr="00170DBA">
        <w:rPr>
          <w:rFonts w:asciiTheme="minorHAnsi" w:hAnsiTheme="minorHAnsi"/>
          <w:b/>
        </w:rPr>
        <w:fldChar w:fldCharType="begin"/>
      </w:r>
      <w:r w:rsidRPr="00170DBA">
        <w:rPr>
          <w:rFonts w:asciiTheme="minorHAnsi" w:hAnsiTheme="minorHAnsi"/>
          <w:b/>
        </w:rPr>
        <w:instrText xml:space="preserve"> XE "Ding dong! merrily on high" </w:instrText>
      </w:r>
      <w:r w:rsidR="00620835" w:rsidRPr="00170DBA">
        <w:rPr>
          <w:rFonts w:asciiTheme="minorHAnsi" w:hAnsiTheme="minorHAnsi"/>
          <w:b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Ding dong! merrily on high,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heaven the bells are ringing;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Ding dong! verily the sky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riv’n with angels singing.</w:t>
      </w:r>
    </w:p>
    <w:p w:rsidR="000412CF" w:rsidRPr="00170DBA" w:rsidRDefault="009B061C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r w:rsidR="000412CF"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pStyle w:val="space"/>
        <w:tabs>
          <w:tab w:val="right" w:pos="432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E’en so here below, below,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steeple bells be swungen;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</w:t>
      </w:r>
      <w:r w:rsidR="0075170F">
        <w:rPr>
          <w:rFonts w:asciiTheme="minorHAnsi" w:hAnsiTheme="minorHAnsi"/>
        </w:rPr>
        <w:t>-</w:t>
      </w:r>
      <w:r w:rsidRPr="00170DBA">
        <w:rPr>
          <w:rFonts w:asciiTheme="minorHAnsi" w:hAnsiTheme="minorHAnsi"/>
        </w:rPr>
        <w:t>o, i</w:t>
      </w:r>
      <w:r w:rsidR="0075170F">
        <w:rPr>
          <w:rFonts w:asciiTheme="minorHAnsi" w:hAnsiTheme="minorHAnsi"/>
        </w:rPr>
        <w:t>-</w:t>
      </w:r>
      <w:r w:rsidRPr="00170DBA">
        <w:rPr>
          <w:rFonts w:asciiTheme="minorHAnsi" w:hAnsiTheme="minorHAnsi"/>
        </w:rPr>
        <w:t>o, i</w:t>
      </w:r>
      <w:r w:rsidR="0075170F">
        <w:rPr>
          <w:rFonts w:asciiTheme="minorHAnsi" w:hAnsiTheme="minorHAnsi"/>
        </w:rPr>
        <w:t>-</w:t>
      </w:r>
      <w:r w:rsidRPr="00170DBA">
        <w:rPr>
          <w:rFonts w:asciiTheme="minorHAnsi" w:hAnsiTheme="minorHAnsi"/>
        </w:rPr>
        <w:t>o,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by priest and people sungen</w:t>
      </w:r>
    </w:p>
    <w:p w:rsidR="000412CF" w:rsidRPr="00170DBA" w:rsidRDefault="009B061C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r w:rsidR="000412CF"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pStyle w:val="space"/>
        <w:tabs>
          <w:tab w:val="right" w:pos="432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Pray you, dutifully prime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your matin chime, ye ringers;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you beautifully rhyme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your evetime song, ye singers.</w:t>
      </w:r>
    </w:p>
    <w:p w:rsidR="000412CF" w:rsidRPr="00170DBA" w:rsidRDefault="009B061C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</w:t>
      </w:r>
      <w:r w:rsidR="000412CF"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Little Donkey, little donkey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"Little Donkey, little donkey"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dusty road;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Got to keep on plodding onwards,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your precious load.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Been a long time, little donkey,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thro’ the winter’s night.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Don’t give up now, little donkey,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Bethlehem’s in sight.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Ring out the bells tonight,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Bethlehem, Bethlehem;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 xml:space="preserve">Follow that star tonight,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Bethlehem, Bethlehem,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little donkey,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had a heavy day,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Little donkey, little donkey,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journey’s end is near.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wise men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waiting for a sign to bring them here.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 not falter, little donkey,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There’s a star ahead.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It will guide you, little donkey,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a cattle shed.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Ring out the bells tonight,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Bethlehem, Bethlehem;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 xml:space="preserve">Follow that star tonight, 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Bethlehem, Bethlehem,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little donkey,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had a heavy day,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</w:r>
      <w:r w:rsidRPr="00170DBA">
        <w:rPr>
          <w:rFonts w:asciiTheme="minorHAnsi" w:hAnsiTheme="minorHAnsi"/>
          <w:i/>
        </w:rPr>
        <w:tab/>
        <w:t>Little donkey, carry Mary, safely on her way.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</w: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Little Donkey, little donkey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"Little Donkey, little donkey" </w:instrText>
      </w:r>
      <w:r w:rsidR="00620835" w:rsidRPr="00170DBA">
        <w:rPr>
          <w:rFonts w:asciiTheme="minorHAnsi" w:hAnsiTheme="minorHAnsi"/>
        </w:rPr>
        <w:fldChar w:fldCharType="end"/>
      </w:r>
      <w:r w:rsidRPr="00170DBA">
        <w:rPr>
          <w:rFonts w:asciiTheme="minorHAnsi" w:hAnsiTheme="minorHAnsi"/>
        </w:rPr>
        <w:t>, on the dusty road;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Got to keep on plodding onwards, with your precious load.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Been a long time, little donkey, thro’ the winter’s night.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Don’t give up now, little donkey, Bethlehem’s in sight.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Ring out the bells tonight, Bethlehem, Bethlehem;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Follow that star tonight ,Bethlehem, Bethlehem,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little donkey, had a heavy day,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Little donkey, little donkey, journey’s end is near.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wise men waiting for a sign to bring them here.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 not falter, little donkey, there’s a star ahead.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It will guide you, little donkey,  to a cattle shed.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Ring out the bells tonight, Bethlehem, Bethlehem;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Follow that star tonight, Bethlehem, Bethlehem,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little donkey, had a heavy day,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</w:r>
      <w:r w:rsidRPr="00170DBA">
        <w:rPr>
          <w:rFonts w:asciiTheme="minorHAnsi" w:hAnsiTheme="minorHAnsi"/>
          <w:i/>
        </w:rPr>
        <w:tab/>
        <w:t>Little donkey, carry Mary, safely on her way.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ab/>
      </w:r>
      <w:r w:rsidRPr="00170DBA">
        <w:rPr>
          <w:rFonts w:asciiTheme="minorHAnsi" w:hAnsiTheme="minorHAnsi"/>
          <w:i/>
        </w:rPr>
        <w:tab/>
        <w:t>Little donkey, carry Mary, safely on her way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Good King Wenceslas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"Good King Wenceslas" 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"/>
        <w:gridCol w:w="1980"/>
        <w:gridCol w:w="1530"/>
        <w:gridCol w:w="236"/>
        <w:gridCol w:w="3364"/>
        <w:gridCol w:w="90"/>
      </w:tblGrid>
      <w:tr w:rsidR="000412CF" w:rsidRPr="00170DBA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1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Good King Wenceslas looked out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on the feast of Stephen,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the snow lay round about,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deep, and crisp, and even.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brightly shone the moon that night,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though the frost was cruel,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a poor man came in sight,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gath’ring winter’s fuel.</w:t>
            </w: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2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‘Hither page, and stand by me, 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if thou know’st it, telling,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yonder peasant, who is he,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where and what his dwelling?’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‘Sire, he lives a good league hence,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underneath the mountain,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right against the forest fence,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by Saint Agnes’ fountain.’</w:t>
            </w:r>
          </w:p>
        </w:tc>
      </w:tr>
      <w:tr w:rsidR="000412CF" w:rsidRPr="00170DBA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3</w:t>
            </w:r>
          </w:p>
        </w:tc>
        <w:tc>
          <w:tcPr>
            <w:tcW w:w="35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‘Bring me flesh, and bring me wine,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bring me pine logs hither: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 and I will see him dine,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we bring them thither.’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Page and monarch, forth they went,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forth they went together;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through the rude wind’s wild lament,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and the bitter weather.</w:t>
            </w: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4</w:t>
            </w:r>
          </w:p>
        </w:tc>
        <w:tc>
          <w:tcPr>
            <w:tcW w:w="345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‘Sire, the night is darker now,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and the wind blows stronger;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fails my heart, I know not how;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can go no longer.’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‘Mark my footsteps good, my page;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tread thou in them boldly: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 shalt find the winter’s rage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freeze thy blood less coldly.’</w:t>
            </w:r>
          </w:p>
        </w:tc>
      </w:tr>
      <w:tr w:rsidR="000412CF" w:rsidRPr="00170DBA">
        <w:trPr>
          <w:gridAfter w:val="1"/>
          <w:wAfter w:w="90" w:type="dxa"/>
        </w:trPr>
        <w:tc>
          <w:tcPr>
            <w:tcW w:w="226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jc w:val="right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5</w:t>
            </w:r>
          </w:p>
        </w:tc>
        <w:tc>
          <w:tcPr>
            <w:tcW w:w="51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his master’s steps he trod,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where the snow lay dinted;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heat was in the very sod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which the Saint had printed.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Therefore, Christians all, be sure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wealth or rank possessing,</w:t>
            </w:r>
          </w:p>
          <w:p w:rsidR="000412CF" w:rsidRPr="00170DBA" w:rsidRDefault="000412CF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ye who now will bless the poor,</w:t>
            </w: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shall yourselves find blessing.</w:t>
            </w:r>
          </w:p>
          <w:p w:rsidR="000412CF" w:rsidRPr="00170DBA" w:rsidRDefault="000412CF">
            <w:pPr>
              <w:rPr>
                <w:rFonts w:asciiTheme="minorHAnsi" w:hAnsiTheme="minorHAnsi"/>
                <w:sz w:val="8"/>
              </w:rPr>
            </w:pPr>
          </w:p>
        </w:tc>
      </w:tr>
    </w:tbl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p w:rsidR="00155F62" w:rsidRPr="00170DBA" w:rsidRDefault="00155F62">
      <w:pPr>
        <w:rPr>
          <w:rFonts w:asciiTheme="minorHAnsi" w:hAnsiTheme="minorHAnsi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08"/>
        <w:gridCol w:w="4320"/>
      </w:tblGrid>
      <w:tr w:rsidR="00622BEA" w:rsidRPr="00170DBA" w:rsidTr="00155F62">
        <w:tc>
          <w:tcPr>
            <w:tcW w:w="1008" w:type="dxa"/>
          </w:tcPr>
          <w:p w:rsidR="00622BEA" w:rsidRPr="00170DBA" w:rsidRDefault="00622BEA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All</w:t>
            </w:r>
          </w:p>
        </w:tc>
        <w:tc>
          <w:tcPr>
            <w:tcW w:w="4320" w:type="dxa"/>
          </w:tcPr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Good King Wenceslas looked out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on the feast of Stephen,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when the snow lay round about,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deep, and crisp, and even.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brightly shone the moon that night,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though the frost was cruel,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a poor man came in sight,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gath’ring winter’s fuel.</w:t>
            </w:r>
          </w:p>
          <w:p w:rsidR="00622BEA" w:rsidRPr="00170DBA" w:rsidRDefault="00622BEA" w:rsidP="00155F62">
            <w:pPr>
              <w:outlineLvl w:val="0"/>
              <w:rPr>
                <w:rFonts w:asciiTheme="minorHAnsi" w:hAnsiTheme="minorHAnsi"/>
              </w:rPr>
            </w:pP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622BEA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Men</w:t>
            </w:r>
          </w:p>
        </w:tc>
        <w:tc>
          <w:tcPr>
            <w:tcW w:w="4320" w:type="dxa"/>
          </w:tcPr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 xml:space="preserve">‘Hither page, and stand by me, 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if thou know’st it, telling,</w:t>
            </w:r>
          </w:p>
          <w:p w:rsidR="00622BEA" w:rsidRPr="00170DBA" w:rsidRDefault="00622BEA" w:rsidP="00622BE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yonder peasant, who is he,</w:t>
            </w:r>
          </w:p>
          <w:p w:rsidR="00622BEA" w:rsidRPr="00170DBA" w:rsidRDefault="00622BEA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where and what his dwelling?’</w:t>
            </w: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Women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‘Sire, he lives a good league hence,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underneath the mountain,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right against the forest fence,</w:t>
            </w:r>
          </w:p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by Saint Agnes’ fountain.’</w:t>
            </w:r>
          </w:p>
          <w:p w:rsidR="00155F62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Men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‘Bring me flesh, and bring me wine,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bring me pine logs hither: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 and I will see him dine,</w:t>
            </w:r>
          </w:p>
          <w:p w:rsidR="00622BEA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we bring them thither.’</w:t>
            </w: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All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Page and monarch, forth they went,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forth they went together;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through the rude wind’s wild lament,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and the bitter weather.</w:t>
            </w:r>
          </w:p>
          <w:p w:rsidR="00622BEA" w:rsidRPr="00170DBA" w:rsidRDefault="00622BEA" w:rsidP="00155F62">
            <w:pPr>
              <w:outlineLvl w:val="0"/>
              <w:rPr>
                <w:rFonts w:asciiTheme="minorHAnsi" w:hAnsiTheme="minorHAnsi"/>
              </w:rPr>
            </w:pP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Women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‘Sire, the night is darker now,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and the wind blows stronger;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fails my heart, I know not how;</w:t>
            </w:r>
          </w:p>
          <w:p w:rsidR="00622BEA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can go no longer.’</w:t>
            </w: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Men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‘Mark my footsteps good, my page;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tread thou in them boldly: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thou shalt find the winter’s rage</w:t>
            </w:r>
          </w:p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freeze thy blood less coldly.’</w:t>
            </w:r>
          </w:p>
          <w:p w:rsidR="00155F62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</w:p>
        </w:tc>
      </w:tr>
      <w:tr w:rsidR="00622BEA" w:rsidRPr="00170DBA" w:rsidTr="00155F62">
        <w:tc>
          <w:tcPr>
            <w:tcW w:w="1008" w:type="dxa"/>
          </w:tcPr>
          <w:p w:rsidR="00622BEA" w:rsidRPr="00170DBA" w:rsidRDefault="00155F62" w:rsidP="00155F62">
            <w:pPr>
              <w:outlineLvl w:val="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All</w:t>
            </w:r>
          </w:p>
        </w:tc>
        <w:tc>
          <w:tcPr>
            <w:tcW w:w="4320" w:type="dxa"/>
          </w:tcPr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his master’s steps he trod,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where the snow lay dinted;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heat was in the very sod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which the Saint had printed.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Therefore, Christians all, be sure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wealth or rank possessing,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ye who now will bless the poor,</w:t>
            </w:r>
          </w:p>
          <w:p w:rsidR="00155F62" w:rsidRPr="00170DBA" w:rsidRDefault="00155F62" w:rsidP="00155F62">
            <w:pPr>
              <w:rPr>
                <w:rFonts w:asciiTheme="minorHAnsi" w:hAnsiTheme="minorHAnsi"/>
                <w:sz w:val="8"/>
              </w:rPr>
            </w:pPr>
            <w:r w:rsidRPr="00170DBA">
              <w:rPr>
                <w:rFonts w:asciiTheme="minorHAnsi" w:hAnsiTheme="minorHAnsi"/>
              </w:rPr>
              <w:t>shall yourselves find blessing.</w:t>
            </w:r>
          </w:p>
          <w:p w:rsidR="00622BEA" w:rsidRPr="00170DBA" w:rsidRDefault="00622BEA" w:rsidP="00155F62">
            <w:pPr>
              <w:outlineLvl w:val="0"/>
              <w:rPr>
                <w:rFonts w:asciiTheme="minorHAnsi" w:hAnsiTheme="minorHAnsi"/>
              </w:rPr>
            </w:pPr>
          </w:p>
        </w:tc>
      </w:tr>
    </w:tbl>
    <w:p w:rsidR="000412CF" w:rsidRPr="00170DBA" w:rsidRDefault="000412CF">
      <w:pPr>
        <w:outlineLvl w:val="0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lastRenderedPageBreak/>
        <w:br w:type="page"/>
      </w:r>
      <w:r w:rsidRPr="00170DBA">
        <w:rPr>
          <w:rFonts w:asciiTheme="minorHAnsi" w:hAnsiTheme="minorHAnsi"/>
          <w:b/>
          <w:bCs/>
        </w:rPr>
        <w:lastRenderedPageBreak/>
        <w:t>The angel Gabriel from heaven came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angel Gabriel from heaven came,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his wings as drifted snow, his eyes as flame,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‘All hail,’ said he, ‘thou lowly maiden, Mary,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most highly favoured lady’.  Gloria!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‘For known a blessed Mother thou shalt be.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generations laud and honour thee.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Thy Son shall be Emmanuel, by seers foretold,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most highly favoured lady’.  Gloria!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gentle Mary meekly bowed her head.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‘To me be as it pleaseth God,’ she said.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‘My soul shall laud and magnify his holy name.’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Most highly favoured lady!  Gloria!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her, Emmanuel, the Christ, was born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Bethlehem, all on a Christmas morn;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Christian folk throughout the world will ever say: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Most highly favoured lady’.  Gloria!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60" w:name="TheVirginMaryhadaBabyBoy"/>
      <w:r w:rsidRPr="00170DBA">
        <w:rPr>
          <w:rFonts w:asciiTheme="minorHAnsi" w:hAnsiTheme="minorHAnsi"/>
          <w:b/>
          <w:bCs/>
        </w:rPr>
        <w:lastRenderedPageBreak/>
        <w:t>The Virgin Mary had a baby boy</w:t>
      </w:r>
      <w:bookmarkEnd w:id="60"/>
      <w:r w:rsidR="00C212D0">
        <w:rPr>
          <w:rFonts w:asciiTheme="minorHAnsi" w:hAnsiTheme="minorHAnsi"/>
          <w:b/>
          <w:bCs/>
        </w:rPr>
        <w:t xml:space="preserve">    (2018)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said that his name was Jesus.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O yes, believer.  O yes, believer.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the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angels sang when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angels sang when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angels sang when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proclaimed him the Saviour Jesus.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wise men saw where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wise men saw where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wise men saw where the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</w:t>
      </w:r>
      <w:r w:rsidR="00C212D0">
        <w:rPr>
          <w:rFonts w:asciiTheme="minorHAnsi" w:hAnsiTheme="minorHAnsi"/>
        </w:rPr>
        <w:t>id</w:t>
      </w:r>
      <w:r w:rsidRPr="00170DBA">
        <w:rPr>
          <w:rFonts w:asciiTheme="minorHAnsi" w:hAnsiTheme="minorHAnsi"/>
        </w:rPr>
        <w:t xml:space="preserve"> that his name was Jesus.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Heading2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</w:t>
      </w:r>
      <w:bookmarkStart w:id="61" w:name="DevirginMary"/>
      <w:bookmarkEnd w:id="61"/>
      <w:r w:rsidRPr="00170DBA">
        <w:rPr>
          <w:rFonts w:asciiTheme="minorHAnsi" w:hAnsiTheme="minorHAnsi"/>
        </w:rPr>
        <w:t>e Virgin Mary had a baby boy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said that his name was Jesus.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O yes, believer.  O yes, believer.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glory,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came from de glorious kingdom.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angels sang when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de angels sang when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angels sang when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proclaimed him the Saviour Jesus.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where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where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where de baby was born,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saw that his name was Jesus.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9F20C8" w:rsidRPr="00170DBA" w:rsidRDefault="009F20C8">
      <w:pPr>
        <w:rPr>
          <w:rFonts w:asciiTheme="minorHAnsi" w:hAnsiTheme="minorHAnsi"/>
        </w:rPr>
      </w:pPr>
    </w:p>
    <w:p w:rsidR="009F20C8" w:rsidRPr="00170DBA" w:rsidRDefault="009F20C8">
      <w:pPr>
        <w:rPr>
          <w:rFonts w:asciiTheme="minorHAnsi" w:hAnsiTheme="minorHAnsi"/>
        </w:rPr>
      </w:pPr>
    </w:p>
    <w:p w:rsidR="009F20C8" w:rsidRPr="00170DBA" w:rsidRDefault="009F20C8" w:rsidP="009F20C8">
      <w:pPr>
        <w:pStyle w:val="Heading2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</w:t>
      </w:r>
      <w:r w:rsidR="001530DD" w:rsidRPr="00170DBA">
        <w:rPr>
          <w:rFonts w:asciiTheme="minorHAnsi" w:hAnsiTheme="minorHAnsi"/>
        </w:rPr>
        <w:t xml:space="preserve">    </w:t>
      </w:r>
      <w:r w:rsidR="001530DD" w:rsidRPr="00170DBA">
        <w:rPr>
          <w:rFonts w:asciiTheme="minorHAnsi" w:hAnsiTheme="minorHAnsi"/>
          <w:b w:val="0"/>
        </w:rPr>
        <w:t>(2010)</w:t>
      </w:r>
    </w:p>
    <w:p w:rsidR="009F20C8" w:rsidRPr="00170DBA" w:rsidRDefault="009F20C8" w:rsidP="009F20C8">
      <w:pPr>
        <w:rPr>
          <w:rFonts w:asciiTheme="minorHAnsi" w:hAnsiTheme="minorHAnsi"/>
        </w:rPr>
      </w:pP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Virgin Mary had a baby boy,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said that his name was Jesus.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glory,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glorious kingdom.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glory,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glorious kingdom.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O yes, believer.  O yes, believer.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glory,</w:t>
      </w:r>
    </w:p>
    <w:p w:rsidR="009F20C8" w:rsidRPr="00170DBA" w:rsidRDefault="009F20C8" w:rsidP="009F20C8">
      <w:pPr>
        <w:ind w:left="45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he come from de glorious kingdom.</w:t>
      </w:r>
    </w:p>
    <w:p w:rsidR="009F20C8" w:rsidRPr="00170DBA" w:rsidRDefault="009F20C8" w:rsidP="009F20C8">
      <w:pPr>
        <w:rPr>
          <w:rFonts w:asciiTheme="minorHAnsi" w:hAnsiTheme="minorHAnsi"/>
          <w:i/>
          <w:iCs/>
        </w:rPr>
      </w:pPr>
    </w:p>
    <w:p w:rsidR="009F20C8" w:rsidRPr="00170DBA" w:rsidRDefault="009F20C8" w:rsidP="009F20C8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angels sang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angels sang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angels sang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proclaimed him the Saviour Jesus.</w:t>
      </w:r>
    </w:p>
    <w:p w:rsidR="009F20C8" w:rsidRPr="00170DBA" w:rsidRDefault="009F20C8" w:rsidP="009F20C8">
      <w:pPr>
        <w:rPr>
          <w:rFonts w:asciiTheme="minorHAnsi" w:hAnsiTheme="minorHAnsi"/>
        </w:rPr>
      </w:pP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de wise men saw when de baby was born,</w:t>
      </w:r>
    </w:p>
    <w:p w:rsidR="009F20C8" w:rsidRPr="00170DBA" w:rsidRDefault="009F20C8" w:rsidP="009F20C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they say that his name was Jesus.</w:t>
      </w:r>
    </w:p>
    <w:p w:rsidR="009F20C8" w:rsidRPr="00170DBA" w:rsidRDefault="009F20C8" w:rsidP="009F20C8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In the bleak mid-winter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bleak mid winter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Frosty wind made moan,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Earth stood hard as iron,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Water like a stone: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Snow had fallen, snow on snow,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Snow on snow,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bleak mid-winter,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Long ago.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God, heav’n cannot hold him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Nor earth sustain;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Heav’n and earth shall flee away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he comes to reign: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bleak mid-winter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stable place sufficed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Lord God Almighty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Enough for him, whom cherubim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 night and day,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breast full of milk,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manger full of hay;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Enough for him, whom angels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Fall down before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ox and ass and camel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adore.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and archangels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have gathered there,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Cherubim and seraphim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Thronged the air: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But only his mother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her maiden bliss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Worshipped the Beloved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a kiss.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can I give him,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Poor as I am?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If I were a shepherd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would bring a lamb;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If I were a wise man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would do my part;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Yet what I can I give him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Give my heart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Default="000412CF">
      <w:pPr>
        <w:rPr>
          <w:rFonts w:asciiTheme="minorHAnsi" w:hAnsiTheme="minorHAnsi"/>
        </w:rPr>
      </w:pPr>
    </w:p>
    <w:p w:rsidR="00FB062A" w:rsidRPr="00170DBA" w:rsidRDefault="00FB062A" w:rsidP="00FB062A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bleak mid-winter</w:t>
      </w:r>
      <w:r>
        <w:rPr>
          <w:rFonts w:asciiTheme="minorHAnsi" w:hAnsiTheme="minorHAnsi"/>
        </w:rPr>
        <w:t xml:space="preserve"> f</w:t>
      </w:r>
      <w:r w:rsidRPr="00170DBA">
        <w:rPr>
          <w:rFonts w:asciiTheme="minorHAnsi" w:hAnsiTheme="minorHAnsi"/>
        </w:rPr>
        <w:t>rosty wind made moan,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Earth stood hard as iron,</w:t>
      </w:r>
      <w:r>
        <w:rPr>
          <w:rFonts w:asciiTheme="minorHAnsi" w:hAnsiTheme="minorHAnsi"/>
        </w:rPr>
        <w:t xml:space="preserve"> w</w:t>
      </w:r>
      <w:r w:rsidRPr="00170DBA">
        <w:rPr>
          <w:rFonts w:asciiTheme="minorHAnsi" w:hAnsiTheme="minorHAnsi"/>
        </w:rPr>
        <w:t>ater like a stone: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Snow had fallen, snow on snow,</w:t>
      </w:r>
      <w:r>
        <w:rPr>
          <w:rFonts w:asciiTheme="minorHAnsi" w:hAnsiTheme="minorHAnsi"/>
        </w:rPr>
        <w:t xml:space="preserve"> s</w:t>
      </w:r>
      <w:r w:rsidRPr="00170DBA">
        <w:rPr>
          <w:rFonts w:asciiTheme="minorHAnsi" w:hAnsiTheme="minorHAnsi"/>
        </w:rPr>
        <w:t>now on snow,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bleak mid-winter,</w:t>
      </w:r>
      <w:r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Long ago.</w:t>
      </w:r>
    </w:p>
    <w:p w:rsidR="00FB062A" w:rsidRPr="00170DBA" w:rsidRDefault="00FB062A" w:rsidP="00FB062A">
      <w:pPr>
        <w:rPr>
          <w:rFonts w:asciiTheme="minorHAnsi" w:hAnsiTheme="minorHAnsi"/>
        </w:rPr>
      </w:pPr>
    </w:p>
    <w:p w:rsidR="00FB062A" w:rsidRPr="00170DBA" w:rsidRDefault="00FB062A" w:rsidP="00FB062A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God, heav’n cannot hold him</w:t>
      </w:r>
      <w:r>
        <w:rPr>
          <w:rFonts w:asciiTheme="minorHAnsi" w:hAnsiTheme="minorHAnsi"/>
        </w:rPr>
        <w:t xml:space="preserve"> n</w:t>
      </w:r>
      <w:r w:rsidRPr="00170DBA">
        <w:rPr>
          <w:rFonts w:asciiTheme="minorHAnsi" w:hAnsiTheme="minorHAnsi"/>
        </w:rPr>
        <w:t>or earth sustain;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Heav’n and earth shall flee away</w:t>
      </w:r>
      <w:r>
        <w:rPr>
          <w:rFonts w:asciiTheme="minorHAnsi" w:hAnsiTheme="minorHAnsi"/>
        </w:rPr>
        <w:t xml:space="preserve"> w</w:t>
      </w:r>
      <w:r w:rsidRPr="00170DBA">
        <w:rPr>
          <w:rFonts w:asciiTheme="minorHAnsi" w:hAnsiTheme="minorHAnsi"/>
        </w:rPr>
        <w:t>hen he comes to reign: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bleak mid-winter,</w:t>
      </w:r>
      <w:r>
        <w:rPr>
          <w:rFonts w:asciiTheme="minorHAnsi" w:hAnsiTheme="minorHAnsi"/>
        </w:rPr>
        <w:t xml:space="preserve"> a</w:t>
      </w:r>
      <w:r w:rsidRPr="00170DBA">
        <w:rPr>
          <w:rFonts w:asciiTheme="minorHAnsi" w:hAnsiTheme="minorHAnsi"/>
        </w:rPr>
        <w:t xml:space="preserve"> stable place sufficed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Lord God Almighty</w:t>
      </w:r>
      <w:r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Jesus Christ</w:t>
      </w:r>
    </w:p>
    <w:p w:rsidR="00FB062A" w:rsidRPr="00170DBA" w:rsidRDefault="00FB062A" w:rsidP="00FB062A">
      <w:pPr>
        <w:rPr>
          <w:rFonts w:asciiTheme="minorHAnsi" w:hAnsiTheme="minorHAnsi"/>
        </w:rPr>
      </w:pPr>
    </w:p>
    <w:p w:rsidR="00FB062A" w:rsidRPr="00170DBA" w:rsidRDefault="00FB062A" w:rsidP="00FB062A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Enough for him, whom cherubim</w:t>
      </w:r>
      <w:r>
        <w:rPr>
          <w:rFonts w:asciiTheme="minorHAnsi" w:hAnsiTheme="minorHAnsi"/>
        </w:rPr>
        <w:t xml:space="preserve"> w</w:t>
      </w:r>
      <w:r w:rsidRPr="00170DBA">
        <w:rPr>
          <w:rFonts w:asciiTheme="minorHAnsi" w:hAnsiTheme="minorHAnsi"/>
        </w:rPr>
        <w:t>orship night and day,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breast full of milk,</w:t>
      </w:r>
      <w:r>
        <w:rPr>
          <w:rFonts w:asciiTheme="minorHAnsi" w:hAnsiTheme="minorHAnsi"/>
        </w:rPr>
        <w:t xml:space="preserve"> a</w:t>
      </w:r>
      <w:r w:rsidRPr="00170DBA">
        <w:rPr>
          <w:rFonts w:asciiTheme="minorHAnsi" w:hAnsiTheme="minorHAnsi"/>
        </w:rPr>
        <w:t>nd a manger full of hay;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Enough for him, whom angels</w:t>
      </w:r>
      <w:r>
        <w:rPr>
          <w:rFonts w:asciiTheme="minorHAnsi" w:hAnsiTheme="minorHAnsi"/>
        </w:rPr>
        <w:t xml:space="preserve"> f</w:t>
      </w:r>
      <w:r w:rsidRPr="00170DBA">
        <w:rPr>
          <w:rFonts w:asciiTheme="minorHAnsi" w:hAnsiTheme="minorHAnsi"/>
        </w:rPr>
        <w:t>all down before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ox and ass and camel</w:t>
      </w:r>
      <w:r>
        <w:rPr>
          <w:rFonts w:asciiTheme="minorHAnsi" w:hAnsiTheme="minorHAnsi"/>
        </w:rPr>
        <w:t xml:space="preserve"> w</w:t>
      </w:r>
      <w:r w:rsidRPr="00170DBA">
        <w:rPr>
          <w:rFonts w:asciiTheme="minorHAnsi" w:hAnsiTheme="minorHAnsi"/>
        </w:rPr>
        <w:t>hich adore.</w:t>
      </w:r>
    </w:p>
    <w:p w:rsidR="00FB062A" w:rsidRPr="00170DBA" w:rsidRDefault="00FB062A" w:rsidP="00FB062A">
      <w:pPr>
        <w:rPr>
          <w:rFonts w:asciiTheme="minorHAnsi" w:hAnsiTheme="minorHAnsi"/>
        </w:rPr>
      </w:pPr>
    </w:p>
    <w:p w:rsidR="00FB062A" w:rsidRPr="00170DBA" w:rsidRDefault="00FB062A" w:rsidP="00FB062A">
      <w:pPr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and archangels</w:t>
      </w:r>
      <w:r>
        <w:rPr>
          <w:rFonts w:asciiTheme="minorHAnsi" w:hAnsiTheme="minorHAnsi"/>
        </w:rPr>
        <w:t xml:space="preserve"> m</w:t>
      </w:r>
      <w:r w:rsidRPr="00170DBA">
        <w:rPr>
          <w:rFonts w:asciiTheme="minorHAnsi" w:hAnsiTheme="minorHAnsi"/>
        </w:rPr>
        <w:t>ay have gathered there,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Cherubim and seraphim</w:t>
      </w:r>
      <w:r>
        <w:rPr>
          <w:rFonts w:asciiTheme="minorHAnsi" w:hAnsiTheme="minorHAnsi"/>
        </w:rPr>
        <w:t xml:space="preserve"> t</w:t>
      </w:r>
      <w:r w:rsidRPr="00170DBA">
        <w:rPr>
          <w:rFonts w:asciiTheme="minorHAnsi" w:hAnsiTheme="minorHAnsi"/>
        </w:rPr>
        <w:t>hronged the air: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But only his mother </w:t>
      </w:r>
      <w:r>
        <w:rPr>
          <w:rFonts w:asciiTheme="minorHAnsi" w:hAnsiTheme="minorHAnsi"/>
        </w:rPr>
        <w:t>i</w:t>
      </w:r>
      <w:r w:rsidRPr="00170DBA">
        <w:rPr>
          <w:rFonts w:asciiTheme="minorHAnsi" w:hAnsiTheme="minorHAnsi"/>
        </w:rPr>
        <w:t>n her maiden bliss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Worshipped the Beloved</w:t>
      </w:r>
      <w:r>
        <w:rPr>
          <w:rFonts w:asciiTheme="minorHAnsi" w:hAnsiTheme="minorHAnsi"/>
        </w:rPr>
        <w:t xml:space="preserve"> w</w:t>
      </w:r>
      <w:r w:rsidRPr="00170DBA">
        <w:rPr>
          <w:rFonts w:asciiTheme="minorHAnsi" w:hAnsiTheme="minorHAnsi"/>
        </w:rPr>
        <w:t>ith a kiss.</w:t>
      </w:r>
    </w:p>
    <w:p w:rsidR="00FB062A" w:rsidRPr="00170DBA" w:rsidRDefault="00FB062A" w:rsidP="00FB062A">
      <w:pPr>
        <w:rPr>
          <w:rFonts w:asciiTheme="minorHAnsi" w:hAnsiTheme="minorHAnsi"/>
          <w:i/>
          <w:iCs/>
        </w:rPr>
      </w:pP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can I give him,</w:t>
      </w:r>
      <w:r>
        <w:rPr>
          <w:rFonts w:asciiTheme="minorHAnsi" w:hAnsiTheme="minorHAnsi"/>
        </w:rPr>
        <w:t xml:space="preserve"> p</w:t>
      </w:r>
      <w:r w:rsidRPr="00170DBA">
        <w:rPr>
          <w:rFonts w:asciiTheme="minorHAnsi" w:hAnsiTheme="minorHAnsi"/>
        </w:rPr>
        <w:t>oor as I am?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If I were a shepherd,</w:t>
      </w:r>
      <w:r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I would bring a lamb;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If I were a wise man</w:t>
      </w:r>
      <w:r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I would do my part;</w:t>
      </w:r>
    </w:p>
    <w:p w:rsidR="00FB062A" w:rsidRPr="00170DBA" w:rsidRDefault="00FB062A" w:rsidP="00FB062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Yet what I can I give him </w:t>
      </w:r>
      <w:r>
        <w:rPr>
          <w:rFonts w:asciiTheme="minorHAnsi" w:hAnsiTheme="minorHAnsi"/>
        </w:rPr>
        <w:t>- g</w:t>
      </w:r>
      <w:r w:rsidRPr="00170DBA">
        <w:rPr>
          <w:rFonts w:asciiTheme="minorHAnsi" w:hAnsiTheme="minorHAnsi"/>
        </w:rPr>
        <w:t>ive my heart</w:t>
      </w:r>
    </w:p>
    <w:p w:rsidR="00FB062A" w:rsidRDefault="00FB062A">
      <w:pPr>
        <w:rPr>
          <w:rFonts w:asciiTheme="minorHAnsi" w:hAnsiTheme="minorHAnsi"/>
        </w:rPr>
      </w:pPr>
    </w:p>
    <w:p w:rsidR="00FB062A" w:rsidRDefault="00FB062A">
      <w:pPr>
        <w:rPr>
          <w:rFonts w:asciiTheme="minorHAnsi" w:hAnsiTheme="minorHAnsi"/>
        </w:rPr>
      </w:pPr>
    </w:p>
    <w:p w:rsidR="00FB062A" w:rsidRDefault="00FB062A">
      <w:pPr>
        <w:rPr>
          <w:rFonts w:asciiTheme="minorHAnsi" w:hAnsiTheme="minorHAnsi"/>
        </w:rPr>
      </w:pPr>
      <w:r>
        <w:rPr>
          <w:rFonts w:asciiTheme="minorHAnsi" w:hAnsiTheme="minorHAnsi"/>
        </w:rPr>
        <w:t>IN VERSE FORM  on following page:</w:t>
      </w:r>
    </w:p>
    <w:p w:rsidR="00FB062A" w:rsidRPr="00170DBA" w:rsidRDefault="00FB062A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8"/>
        <w:gridCol w:w="3348"/>
      </w:tblGrid>
      <w:tr w:rsidR="000412CF" w:rsidRPr="00170DBA">
        <w:tc>
          <w:tcPr>
            <w:tcW w:w="3348" w:type="dxa"/>
          </w:tcPr>
          <w:p w:rsidR="000412CF" w:rsidRPr="00170DBA" w:rsidRDefault="000412CF">
            <w:pPr>
              <w:ind w:left="270" w:hanging="27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1.  In the bleak mid winter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Frosty wind made moan,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Earth stood hard as iron,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Water like a stone: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Snow had fallen, snow on snow,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Snow on snow,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the bleak mid-winter,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Long ago.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348" w:type="dxa"/>
          </w:tcPr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3.  Enough for him, whom cherubim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Worship night and day,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 breast full of milk,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And a manger full of hay;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Enough for him, whom angels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Fall down before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 ox and ass and camel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Which adore.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</w:p>
        </w:tc>
      </w:tr>
      <w:tr w:rsidR="000412CF" w:rsidRPr="00170DBA">
        <w:tc>
          <w:tcPr>
            <w:tcW w:w="3348" w:type="dxa"/>
          </w:tcPr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2.  Our God, heav’n cannot hold him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Nor earth sustain;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Heav’n and earth shall flee away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he comes to reign: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the bleak mid-winter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 stable place sufficed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 Lord God Almighty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Jesus Christ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</w:p>
        </w:tc>
        <w:tc>
          <w:tcPr>
            <w:tcW w:w="3348" w:type="dxa"/>
          </w:tcPr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4.  Angels and archangels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May have gathered there,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Cherubim and seraphim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Thronged the air: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But only his mother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her maiden bliss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Worshipped the Beloved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With a kiss.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</w:p>
        </w:tc>
      </w:tr>
      <w:tr w:rsidR="000412CF" w:rsidRPr="00170DBA">
        <w:trPr>
          <w:cantSplit/>
        </w:trPr>
        <w:tc>
          <w:tcPr>
            <w:tcW w:w="6696" w:type="dxa"/>
            <w:gridSpan w:val="2"/>
          </w:tcPr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5.  What can I give him,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Poor as I am?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If I were a shepherd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would bring a lamb;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If I were a wise man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would do my part;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Yet what I can I give him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Give my heart</w:t>
            </w:r>
          </w:p>
          <w:p w:rsidR="000412CF" w:rsidRPr="00170DBA" w:rsidRDefault="000412CF">
            <w:pPr>
              <w:jc w:val="center"/>
              <w:rPr>
                <w:rFonts w:asciiTheme="minorHAnsi" w:hAnsiTheme="minorHAnsi"/>
              </w:rPr>
            </w:pPr>
          </w:p>
        </w:tc>
      </w:tr>
    </w:tbl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E15D3D" w:rsidRPr="00170DBA" w:rsidRDefault="00E15D3D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tbl>
      <w:tblPr>
        <w:tblW w:w="7218" w:type="dxa"/>
        <w:tblLayout w:type="fixed"/>
        <w:tblLook w:val="04A0" w:firstRow="1" w:lastRow="0" w:firstColumn="1" w:lastColumn="0" w:noHBand="0" w:noVBand="1"/>
      </w:tblPr>
      <w:tblGrid>
        <w:gridCol w:w="326"/>
        <w:gridCol w:w="360"/>
        <w:gridCol w:w="2932"/>
        <w:gridCol w:w="270"/>
        <w:gridCol w:w="3330"/>
      </w:tblGrid>
      <w:tr w:rsidR="00E15D3D" w:rsidRPr="00170DBA" w:rsidTr="00CA2BDC">
        <w:tc>
          <w:tcPr>
            <w:tcW w:w="326" w:type="dxa"/>
          </w:tcPr>
          <w:p w:rsidR="00E15D3D" w:rsidRPr="00170DBA" w:rsidRDefault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lastRenderedPageBreak/>
              <w:t>1</w:t>
            </w:r>
          </w:p>
        </w:tc>
        <w:tc>
          <w:tcPr>
            <w:tcW w:w="3292" w:type="dxa"/>
            <w:gridSpan w:val="2"/>
          </w:tcPr>
          <w:p w:rsidR="00E15D3D" w:rsidRPr="00170DBA" w:rsidRDefault="00E15D3D" w:rsidP="00CA2BDC">
            <w:pPr>
              <w:ind w:left="270" w:hanging="270"/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the bleak mid winter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Frosty wind made moan,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Earth stood hard as iron,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Water like a stone: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Snow had fallen, snow on snow,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Snow on snow,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the bleak mid-winter,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Long ago.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</w:tcPr>
          <w:p w:rsidR="00E15D3D" w:rsidRPr="00170DBA" w:rsidRDefault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2</w:t>
            </w:r>
          </w:p>
        </w:tc>
        <w:tc>
          <w:tcPr>
            <w:tcW w:w="3330" w:type="dxa"/>
          </w:tcPr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Our God, heav’n cannot hold him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Nor earth sustain;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Heav’n and earth shall flee away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When he comes to reign: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the bleak mid-winter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 stable place sufficed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 Lord God Almighty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Jesus Christ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</w:p>
        </w:tc>
      </w:tr>
      <w:tr w:rsidR="00E15D3D" w:rsidRPr="00170DBA" w:rsidTr="00CA2BDC">
        <w:tc>
          <w:tcPr>
            <w:tcW w:w="326" w:type="dxa"/>
          </w:tcPr>
          <w:p w:rsidR="00E15D3D" w:rsidRPr="00170DBA" w:rsidRDefault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3</w:t>
            </w:r>
          </w:p>
        </w:tc>
        <w:tc>
          <w:tcPr>
            <w:tcW w:w="3292" w:type="dxa"/>
            <w:gridSpan w:val="2"/>
          </w:tcPr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Enough for him, whom cherubim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Worship night and day,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 breast full of milk,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And a manger full of hay;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Enough for him, whom angels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Fall down before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The ox and ass and camel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Which adore.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</w:tcPr>
          <w:p w:rsidR="00E15D3D" w:rsidRPr="00170DBA" w:rsidRDefault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4</w:t>
            </w:r>
          </w:p>
        </w:tc>
        <w:tc>
          <w:tcPr>
            <w:tcW w:w="3330" w:type="dxa"/>
          </w:tcPr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Angels and archangels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May have gathered there,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Cherubim and seraphim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Thronged the air: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But only his mother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In her maiden bliss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Worshipped the Beloved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With a kiss.</w:t>
            </w:r>
          </w:p>
          <w:p w:rsidR="00E15D3D" w:rsidRPr="00170DBA" w:rsidRDefault="00E15D3D" w:rsidP="00E15D3D">
            <w:pPr>
              <w:rPr>
                <w:rFonts w:asciiTheme="minorHAnsi" w:hAnsiTheme="minorHAnsi"/>
              </w:rPr>
            </w:pPr>
          </w:p>
        </w:tc>
      </w:tr>
      <w:tr w:rsidR="002A187A" w:rsidRPr="00170DBA" w:rsidTr="00CA2BDC">
        <w:trPr>
          <w:gridBefore w:val="1"/>
        </w:trPr>
        <w:tc>
          <w:tcPr>
            <w:tcW w:w="360" w:type="dxa"/>
          </w:tcPr>
          <w:p w:rsidR="002A187A" w:rsidRPr="00170DBA" w:rsidRDefault="002A187A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5</w:t>
            </w:r>
          </w:p>
        </w:tc>
        <w:tc>
          <w:tcPr>
            <w:tcW w:w="4770" w:type="dxa"/>
            <w:gridSpan w:val="3"/>
          </w:tcPr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What can I give him,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Poor as I am?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If I were a shepherd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would bring a lamb;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If I were a wise man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I would do my part;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Yet what I can I give him</w:t>
            </w:r>
          </w:p>
          <w:p w:rsidR="002A187A" w:rsidRPr="00170DBA" w:rsidRDefault="002A187A" w:rsidP="00E15D3D">
            <w:pPr>
              <w:rPr>
                <w:rFonts w:asciiTheme="minorHAnsi" w:hAnsiTheme="minorHAnsi"/>
              </w:rPr>
            </w:pPr>
            <w:r w:rsidRPr="00170DBA">
              <w:rPr>
                <w:rFonts w:asciiTheme="minorHAnsi" w:hAnsiTheme="minorHAnsi"/>
              </w:rPr>
              <w:t>Give my heart</w:t>
            </w:r>
          </w:p>
          <w:p w:rsidR="002A187A" w:rsidRPr="00170DBA" w:rsidRDefault="002A187A">
            <w:pPr>
              <w:rPr>
                <w:rFonts w:asciiTheme="minorHAnsi" w:hAnsiTheme="minorHAnsi"/>
              </w:rPr>
            </w:pPr>
          </w:p>
        </w:tc>
      </w:tr>
    </w:tbl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</w:rPr>
        <w:lastRenderedPageBreak/>
        <w:t>Three kings from Persian lands afar</w:t>
      </w:r>
    </w:p>
    <w:p w:rsidR="000412CF" w:rsidRPr="00170DBA" w:rsidRDefault="000412CF">
      <w:pPr>
        <w:rPr>
          <w:rFonts w:asciiTheme="minorHAnsi" w:hAnsiTheme="minorHAnsi"/>
        </w:rPr>
      </w:pPr>
    </w:p>
    <w:p w:rsidR="00BF24B4" w:rsidRPr="00170DBA" w:rsidRDefault="00BF24B4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kings from Persian lands afar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Jordan follow the pointing star: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this the quest of travellers three.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Where the new born King of the Jews may be.  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Full royal gifts they bear for the King: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Gold, incense, myrrh are their offering.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star shines out with steadfast ray;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kings to Bethlehem make their way,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there in worship they bend the knee,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Mary’s child in her lap they see;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Their royal gifts they show to the King,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Gold, incense, myrrh are their offering.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Thou child of man lo, to Bethlehem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kings are trav’lling travel with them!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star of mercy, the star of grace,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Shall lead thy heart to its resting place.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Gold, incense, myrrh thou canst not bring;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thy heart to the infant King,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thy heart!</w:t>
      </w:r>
    </w:p>
    <w:p w:rsidR="000412CF" w:rsidRPr="00170DBA" w:rsidRDefault="000412CF">
      <w:pPr>
        <w:rPr>
          <w:rFonts w:asciiTheme="minorHAnsi" w:hAnsiTheme="minorHAnsi"/>
        </w:rPr>
      </w:pPr>
    </w:p>
    <w:p w:rsidR="00BF24B4" w:rsidRPr="00170DBA" w:rsidRDefault="000412CF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62" w:name="Tonight"/>
      <w:r w:rsidR="00BF24B4" w:rsidRPr="00170DBA">
        <w:rPr>
          <w:rFonts w:asciiTheme="minorHAnsi" w:hAnsiTheme="minorHAnsi"/>
          <w:b/>
        </w:rPr>
        <w:lastRenderedPageBreak/>
        <w:t>Tonight, while all the world was sleeping</w:t>
      </w:r>
      <w:bookmarkEnd w:id="62"/>
    </w:p>
    <w:p w:rsidR="00BF24B4" w:rsidRPr="00170DBA" w:rsidRDefault="00BF24B4">
      <w:pPr>
        <w:rPr>
          <w:rFonts w:asciiTheme="minorHAnsi" w:hAnsiTheme="minorHAnsi"/>
          <w:b/>
        </w:rPr>
      </w:pPr>
    </w:p>
    <w:p w:rsidR="00BF24B4" w:rsidRPr="00170DBA" w:rsidRDefault="00BF24B4">
      <w:pPr>
        <w:rPr>
          <w:rFonts w:asciiTheme="minorHAnsi" w:hAnsiTheme="minorHAnsi"/>
          <w:b/>
        </w:rPr>
      </w:pPr>
    </w:p>
    <w:p w:rsidR="00705AF8" w:rsidRPr="00170DBA" w:rsidRDefault="00705A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Tonight, while all the world was sleeping,</w:t>
      </w:r>
    </w:p>
    <w:p w:rsidR="00705AF8" w:rsidRPr="00170DBA" w:rsidRDefault="00705A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light exploded in the skies.</w:t>
      </w:r>
    </w:p>
    <w:p w:rsidR="00705AF8" w:rsidRPr="00170DBA" w:rsidRDefault="00705A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then, as glory did surround us,</w:t>
      </w:r>
    </w:p>
    <w:p w:rsidR="00705AF8" w:rsidRPr="00170DBA" w:rsidRDefault="00705A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voice, and angel did appear!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Glory to God in the highest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Glory to God in the highest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Afraid, we covered up our faces,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amazed, at what our ears did hear.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news of joy for all the people,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today a saviour has appeared!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Glory to God in the highest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Glory to God in the highest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705AF8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</w:p>
    <w:p w:rsidR="005179BF" w:rsidRPr="00170DBA" w:rsidRDefault="00705AF8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so to Bethlehem</w:t>
      </w:r>
      <w:r w:rsidR="005179BF" w:rsidRPr="00170DBA">
        <w:rPr>
          <w:rFonts w:asciiTheme="minorHAnsi" w:hAnsiTheme="minorHAnsi"/>
        </w:rPr>
        <w:t xml:space="preserve"> </w:t>
      </w:r>
    </w:p>
    <w:p w:rsidR="00705AF8" w:rsidRPr="00170DBA" w:rsidRDefault="005179BF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find it was all true;</w:t>
      </w:r>
    </w:p>
    <w:p w:rsidR="005179BF" w:rsidRPr="00170DBA" w:rsidRDefault="005179BF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despised and worthless shepherds</w:t>
      </w:r>
    </w:p>
    <w:p w:rsidR="005179BF" w:rsidRPr="00170DBA" w:rsidRDefault="005179BF" w:rsidP="00705AF8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were the first to know.</w:t>
      </w:r>
    </w:p>
    <w:p w:rsidR="005179BF" w:rsidRPr="00170DBA" w:rsidRDefault="005179BF" w:rsidP="005179BF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</w:rPr>
        <w:t>Glory to God in the highest</w:t>
      </w:r>
    </w:p>
    <w:p w:rsidR="005179BF" w:rsidRPr="00170DBA" w:rsidRDefault="005179BF" w:rsidP="005179BF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5179BF" w:rsidRPr="00170DBA" w:rsidRDefault="005179BF" w:rsidP="005179BF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Glory to God in the highest</w:t>
      </w:r>
    </w:p>
    <w:p w:rsidR="005179BF" w:rsidRPr="00170DBA" w:rsidRDefault="005179BF" w:rsidP="005179BF">
      <w:pPr>
        <w:tabs>
          <w:tab w:val="left" w:pos="360"/>
        </w:tabs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ab/>
        <w:t>and one the earth be peace from heaven!</w:t>
      </w:r>
    </w:p>
    <w:p w:rsidR="005179BF" w:rsidRPr="00170DBA" w:rsidRDefault="005179BF" w:rsidP="005179BF">
      <w:pPr>
        <w:tabs>
          <w:tab w:val="left" w:pos="360"/>
        </w:tabs>
        <w:rPr>
          <w:rFonts w:asciiTheme="minorHAnsi" w:hAnsiTheme="minorHAnsi"/>
        </w:rPr>
      </w:pPr>
    </w:p>
    <w:p w:rsidR="005179BF" w:rsidRPr="00170DBA" w:rsidRDefault="005179BF" w:rsidP="00705AF8">
      <w:pPr>
        <w:tabs>
          <w:tab w:val="left" w:pos="360"/>
        </w:tabs>
        <w:rPr>
          <w:rFonts w:asciiTheme="minorHAnsi" w:hAnsiTheme="minorHAnsi"/>
        </w:rPr>
      </w:pPr>
    </w:p>
    <w:p w:rsidR="005179BF" w:rsidRPr="00170DBA" w:rsidRDefault="005179BF" w:rsidP="005179BF">
      <w:pPr>
        <w:tabs>
          <w:tab w:val="left" w:pos="360"/>
        </w:tabs>
        <w:jc w:val="cent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Graham Kendrick</w:t>
      </w:r>
    </w:p>
    <w:p w:rsidR="005179BF" w:rsidRPr="00170DBA" w:rsidRDefault="005179BF" w:rsidP="005179BF">
      <w:pPr>
        <w:tabs>
          <w:tab w:val="left" w:pos="360"/>
        </w:tabs>
        <w:jc w:val="center"/>
        <w:rPr>
          <w:rFonts w:asciiTheme="minorHAnsi" w:hAnsiTheme="minorHAnsi"/>
        </w:rPr>
      </w:pPr>
    </w:p>
    <w:p w:rsidR="000412CF" w:rsidRPr="00170DBA" w:rsidRDefault="00705AF8" w:rsidP="005179BF">
      <w:pPr>
        <w:tabs>
          <w:tab w:val="left" w:pos="360"/>
        </w:tabs>
        <w:jc w:val="center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="000412CF" w:rsidRPr="00170DBA">
        <w:rPr>
          <w:rFonts w:asciiTheme="minorHAnsi" w:hAnsiTheme="minorHAnsi"/>
        </w:rPr>
        <w:lastRenderedPageBreak/>
        <w:t>Shepherds, in the field abiding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Shepherds, in the field abiding,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Tell us, when the seraph bright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Greeted you with wondrous tiding,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ye saw and heard that night: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Gloria in excelsis Deo, gloria in excelsis Deo!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beheld  (it is no fable)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God incarnate, King of bliss,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Swathed and cradled in a stable,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 angel-strain was this: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Gloria in excelsis Deo, gloria in excelsis Deo!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Quiristers on high were singing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and his Virgin-birth;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Heavenly bells the while a-ringing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‘Peace, goodwill to men on earth:’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Gloria in excelsis Deo, gloria in excelsis Deo!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Thanks, good herdmen; true your story;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Have with you to Bethlehem: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hymn the King of Glory;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Carol we with you and them: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Gloria in excelsis Deo, gloria in excelsis Deo!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D69B6" w:rsidRPr="00170DBA" w:rsidRDefault="000412CF">
      <w:pPr>
        <w:pStyle w:val="Verse"/>
        <w:tabs>
          <w:tab w:val="clear" w:pos="540"/>
        </w:tabs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63" w:name="ShepherdsPipeCarol"/>
      <w:r w:rsidR="00FD69B6" w:rsidRPr="00170DBA">
        <w:rPr>
          <w:rFonts w:asciiTheme="minorHAnsi" w:hAnsiTheme="minorHAnsi"/>
          <w:b/>
        </w:rPr>
        <w:lastRenderedPageBreak/>
        <w:t>Shepherd’s Pipe Carol</w:t>
      </w:r>
      <w:bookmarkEnd w:id="63"/>
    </w:p>
    <w:p w:rsidR="00FD69B6" w:rsidRPr="00170DBA" w:rsidRDefault="00FD69B6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D69B6" w:rsidRPr="00170DBA" w:rsidRDefault="00FD69B6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FD69B6" w:rsidRPr="00170DBA" w:rsidRDefault="00FD69B6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Going through the hills on a night all starry</w:t>
      </w:r>
    </w:p>
    <w:p w:rsidR="00FD69B6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On the way to Bethlehem</w:t>
      </w:r>
    </w:p>
    <w:p w:rsidR="00FD69B6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Far away I heard a shepherd boy piping,</w:t>
      </w:r>
    </w:p>
    <w:p w:rsidR="00FD69B6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On the way to Bethlehem.</w:t>
      </w:r>
    </w:p>
    <w:p w:rsidR="00FD69B6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Angels in the sky brought </w:t>
      </w:r>
      <w:r w:rsidR="00843014" w:rsidRPr="00170DBA">
        <w:rPr>
          <w:rFonts w:asciiTheme="minorHAnsi" w:hAnsiTheme="minorHAnsi"/>
        </w:rPr>
        <w:t>t</w:t>
      </w:r>
      <w:r w:rsidRPr="00170DBA">
        <w:rPr>
          <w:rFonts w:asciiTheme="minorHAnsi" w:hAnsiTheme="minorHAnsi"/>
        </w:rPr>
        <w:t>his message nigh:</w:t>
      </w:r>
    </w:p>
    <w:p w:rsidR="00FD69B6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Dance and sing for joy </w:t>
      </w:r>
    </w:p>
    <w:p w:rsidR="004135C8" w:rsidRPr="00170DBA" w:rsidRDefault="00FD69B6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Christ the new-born</w:t>
      </w:r>
      <w:r w:rsidR="004135C8" w:rsidRPr="00170DBA">
        <w:rPr>
          <w:rFonts w:asciiTheme="minorHAnsi" w:hAnsiTheme="minorHAnsi"/>
        </w:rPr>
        <w:t xml:space="preserve"> King is come</w:t>
      </w: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bring us peace on earth,</w:t>
      </w: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Tell me shepherd boy piping tunes so merrily</w:t>
      </w:r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On the way to Bethlehem</w:t>
      </w: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will hear your tunes on these hills so lonely</w:t>
      </w:r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On the way to Bethlehem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Dance and sing for joy </w:t>
      </w:r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Christ the new-born King is come</w:t>
      </w:r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bring us peace on earth,</w:t>
      </w:r>
    </w:p>
    <w:p w:rsidR="004135C8" w:rsidRPr="00170DBA" w:rsidRDefault="004135C8" w:rsidP="004135C8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4135C8" w:rsidRPr="00170DBA" w:rsidRDefault="004135C8" w:rsidP="00FD69B6">
      <w:pPr>
        <w:pStyle w:val="Verse"/>
        <w:rPr>
          <w:rFonts w:asciiTheme="minorHAnsi" w:hAnsiTheme="minorHAnsi"/>
        </w:rPr>
      </w:pPr>
    </w:p>
    <w:p w:rsidR="0028762E" w:rsidRPr="00170DBA" w:rsidRDefault="0028762E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None may hear my pipes on these hills so lonely</w:t>
      </w:r>
    </w:p>
    <w:p w:rsidR="0028762E" w:rsidRPr="00170DBA" w:rsidRDefault="0028762E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On the way to Bethlehem</w:t>
      </w:r>
    </w:p>
    <w:p w:rsidR="0028762E" w:rsidRPr="00170DBA" w:rsidRDefault="0028762E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a king will hear me play sweet lullabies</w:t>
      </w:r>
    </w:p>
    <w:p w:rsidR="0028762E" w:rsidRPr="00170DBA" w:rsidRDefault="0028762E" w:rsidP="00FD69B6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When I get to Bethlehem.</w:t>
      </w:r>
    </w:p>
    <w:p w:rsidR="0028762E" w:rsidRPr="00170DBA" w:rsidRDefault="0028762E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came down from on high:</w:t>
      </w:r>
    </w:p>
    <w:p w:rsidR="0028762E" w:rsidRPr="00170DBA" w:rsidRDefault="0028762E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Hovered o’er the manger</w:t>
      </w:r>
    </w:p>
    <w:p w:rsidR="0028762E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the babe was lying</w:t>
      </w:r>
    </w:p>
    <w:p w:rsidR="0028762E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cradled in the arms of his mother Mary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sleeping now at Bethlehem.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is this new King, shepherd boy piping merrily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Is he there at Bethlehem?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will find him soon by the star shining brightly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In the sky o’er Bethlehem.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BA1125" w:rsidRPr="00170DBA" w:rsidRDefault="00BA1125" w:rsidP="00BA1125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Dance and sing for joy </w:t>
      </w:r>
    </w:p>
    <w:p w:rsidR="00BA1125" w:rsidRPr="00170DBA" w:rsidRDefault="00BA1125" w:rsidP="00BA1125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Christ the new-born King is come</w:t>
      </w:r>
    </w:p>
    <w:p w:rsidR="00BA1125" w:rsidRPr="00170DBA" w:rsidRDefault="00BA1125" w:rsidP="00BA1125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to bring us peace on earth,</w:t>
      </w:r>
    </w:p>
    <w:p w:rsidR="00BA1125" w:rsidRPr="00170DBA" w:rsidRDefault="00BA1125" w:rsidP="00BA1125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BA1125" w:rsidRPr="00170DBA" w:rsidRDefault="00BA1125" w:rsidP="00BA1125">
      <w:pPr>
        <w:pStyle w:val="Verse"/>
        <w:rPr>
          <w:rFonts w:asciiTheme="minorHAnsi" w:hAnsiTheme="minorHAnsi"/>
        </w:rPr>
      </w:pP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I come with you shepherd boy piping merrily,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Come with you to Bethlehem?</w:t>
      </w:r>
    </w:p>
    <w:p w:rsidR="00BA1125" w:rsidRPr="00170DBA" w:rsidRDefault="00BA1125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Pay my homage too at the new King’s cradle</w:t>
      </w:r>
    </w:p>
    <w:p w:rsidR="00843014" w:rsidRPr="00170DBA" w:rsidRDefault="00843014" w:rsidP="0028762E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Is it far to Bethlehem?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Dance and sing for joy 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Christ the new-born King is born this night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lowly stable yonder.</w:t>
      </w:r>
    </w:p>
    <w:p w:rsidR="00843014" w:rsidRPr="00170DBA" w:rsidRDefault="00843014" w:rsidP="00843014">
      <w:pPr>
        <w:pStyle w:val="Verse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for you at Bethlehem.</w:t>
      </w:r>
    </w:p>
    <w:p w:rsidR="00843014" w:rsidRPr="00170DBA" w:rsidRDefault="00843014" w:rsidP="0028762E">
      <w:pPr>
        <w:pStyle w:val="Verse"/>
        <w:rPr>
          <w:rFonts w:asciiTheme="minorHAnsi" w:hAnsiTheme="minorHAnsi"/>
        </w:rPr>
      </w:pPr>
    </w:p>
    <w:p w:rsidR="0028762E" w:rsidRPr="00170DBA" w:rsidRDefault="0028762E" w:rsidP="0028762E">
      <w:pPr>
        <w:pStyle w:val="Verse"/>
        <w:rPr>
          <w:rFonts w:asciiTheme="minorHAnsi" w:hAnsiTheme="minorHAnsi"/>
        </w:rPr>
      </w:pPr>
    </w:p>
    <w:p w:rsidR="00296761" w:rsidRDefault="0028762E" w:rsidP="00296761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John Rutter</w:t>
      </w:r>
    </w:p>
    <w:p w:rsidR="00296761" w:rsidRDefault="00296761" w:rsidP="00296761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296761" w:rsidRDefault="00296761" w:rsidP="00296761">
      <w:pPr>
        <w:pStyle w:val="NormalWeb"/>
        <w:spacing w:before="0" w:beforeAutospacing="0" w:after="0" w:afterAutospacing="0"/>
        <w:rPr>
          <w:rStyle w:val="Strong"/>
          <w:rFonts w:ascii="Arial" w:hAnsi="Arial" w:cs="Arial"/>
          <w:color w:val="000000"/>
          <w:sz w:val="21"/>
          <w:szCs w:val="21"/>
        </w:rPr>
      </w:pPr>
      <w:r>
        <w:rPr>
          <w:rFonts w:asciiTheme="minorHAnsi" w:hAnsiTheme="minorHAnsi"/>
        </w:rPr>
        <w:br w:type="page"/>
      </w:r>
      <w:bookmarkStart w:id="64" w:name="ShoeMeTheWayToShine"/>
      <w:r>
        <w:rPr>
          <w:rStyle w:val="Strong"/>
          <w:rFonts w:ascii="Arial" w:hAnsi="Arial" w:cs="Arial"/>
          <w:color w:val="000000"/>
          <w:sz w:val="21"/>
          <w:szCs w:val="21"/>
        </w:rPr>
        <w:lastRenderedPageBreak/>
        <w:t>Show me the way to shine for Jesus</w:t>
      </w:r>
      <w:bookmarkEnd w:id="64"/>
    </w:p>
    <w:p w:rsidR="00296761" w:rsidRDefault="00296761" w:rsidP="00296761">
      <w:pPr>
        <w:pStyle w:val="NormalWeb"/>
        <w:spacing w:before="0" w:beforeAutospacing="0" w:after="0" w:afterAutospacing="0"/>
      </w:pPr>
    </w:p>
    <w:p w:rsidR="001507BE" w:rsidRDefault="001507BE" w:rsidP="00296761">
      <w:pPr>
        <w:pStyle w:val="NormalWeb"/>
        <w:spacing w:before="0" w:beforeAutospacing="0" w:after="0" w:afterAutospacing="0"/>
      </w:pP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>Though the shadows gather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There’s a light that shines forever.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From the bright beginning,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>Till the day the earth stops its spinning.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And I feel that brightness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Rising up in me.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Making me the person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>That I am meant to be.</w:t>
      </w:r>
    </w:p>
    <w:p w:rsidR="00296761" w:rsidRPr="00EE6375" w:rsidRDefault="00296761" w:rsidP="00EE6375">
      <w:pPr>
        <w:pStyle w:val="Verse"/>
        <w:rPr>
          <w:rFonts w:asciiTheme="minorHAnsi" w:hAnsiTheme="minorHAnsi"/>
          <w:sz w:val="12"/>
        </w:rPr>
      </w:pP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Show me the way to shine for Jesus!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Let my love light up this Christmas.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Changing dark to light around us.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>Oh sweet Jesus, shine in me!</w:t>
      </w:r>
    </w:p>
    <w:p w:rsidR="00296761" w:rsidRPr="00EE6375" w:rsidRDefault="00296761" w:rsidP="00EE6375">
      <w:pPr>
        <w:pStyle w:val="Verse"/>
        <w:rPr>
          <w:rFonts w:asciiTheme="minorHAnsi" w:hAnsiTheme="minorHAnsi"/>
          <w:sz w:val="12"/>
        </w:rPr>
      </w:pPr>
      <w:r w:rsidRPr="00EE6375">
        <w:rPr>
          <w:rFonts w:asciiTheme="minorHAnsi" w:hAnsiTheme="minorHAnsi"/>
          <w:sz w:val="12"/>
        </w:rPr>
        <w:t xml:space="preserve">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Show me the way to shine for Jesus!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Let my love light up this Christmas.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Changing dark to light around us.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Oh sweet Jesus, shine in me! </w:t>
      </w:r>
    </w:p>
    <w:p w:rsidR="001507BE" w:rsidRDefault="001507BE" w:rsidP="001507BE">
      <w:pPr>
        <w:ind w:left="720"/>
      </w:pPr>
    </w:p>
    <w:p w:rsidR="001507BE" w:rsidRDefault="001507BE" w:rsidP="001507BE">
      <w:pPr>
        <w:ind w:left="720"/>
      </w:pPr>
      <w:r>
        <w:t>Sha la la la la la la la</w:t>
      </w:r>
    </w:p>
    <w:p w:rsidR="001507BE" w:rsidRDefault="001507BE" w:rsidP="001507BE">
      <w:pPr>
        <w:ind w:left="720"/>
      </w:pPr>
      <w:r>
        <w:t>Sha la la la la la la la</w:t>
      </w:r>
    </w:p>
    <w:p w:rsidR="001507BE" w:rsidRDefault="001507BE" w:rsidP="001507BE">
      <w:pPr>
        <w:ind w:left="720"/>
      </w:pPr>
      <w:r>
        <w:t>Sha la la la la la la la</w:t>
      </w:r>
    </w:p>
    <w:p w:rsidR="001507BE" w:rsidRDefault="001507BE" w:rsidP="001507BE">
      <w:pPr>
        <w:ind w:left="720"/>
      </w:pPr>
      <w:r>
        <w:t>Oh sweet Jesus shine in me!</w:t>
      </w:r>
    </w:p>
    <w:p w:rsidR="00EE6375" w:rsidRPr="00EE6375" w:rsidRDefault="00EE6375" w:rsidP="00EE6375">
      <w:pPr>
        <w:pStyle w:val="Verse"/>
        <w:rPr>
          <w:rFonts w:asciiTheme="minorHAnsi" w:hAnsiTheme="minorHAnsi"/>
          <w:sz w:val="32"/>
        </w:rPr>
      </w:pP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All the light and glory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Turned into the Christmas story.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See the darkened stable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Lit up with a newly born baby.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And the Son still shines now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Turning night to day.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Loving, healing, saving –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>He makes me want to say:</w:t>
      </w:r>
    </w:p>
    <w:p w:rsidR="00296761" w:rsidRPr="00EE6375" w:rsidRDefault="00296761" w:rsidP="00EE6375">
      <w:pPr>
        <w:pStyle w:val="Verse"/>
        <w:rPr>
          <w:rFonts w:asciiTheme="minorHAnsi" w:hAnsiTheme="minorHAnsi"/>
          <w:sz w:val="12"/>
        </w:rPr>
      </w:pP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Show me the way to shine for Jesus!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Let my love light up this Christmas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Changing dark to light around us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Oh sweet Jesus, shine in me </w:t>
      </w:r>
    </w:p>
    <w:p w:rsidR="00296761" w:rsidRPr="00EE6375" w:rsidRDefault="00296761" w:rsidP="00EE6375">
      <w:pPr>
        <w:pStyle w:val="Verse"/>
        <w:rPr>
          <w:rFonts w:asciiTheme="minorHAnsi" w:hAnsiTheme="minorHAnsi"/>
          <w:sz w:val="12"/>
        </w:rPr>
      </w:pP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lastRenderedPageBreak/>
        <w:t xml:space="preserve">Show me the way to shine for Jesus!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Let my love light up this Christmas.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Changing dark to light around us. </w:t>
      </w:r>
    </w:p>
    <w:p w:rsidR="00296761" w:rsidRPr="00EE6375" w:rsidRDefault="00296761" w:rsidP="00EE6375">
      <w:pPr>
        <w:pStyle w:val="Verse"/>
        <w:rPr>
          <w:rFonts w:asciiTheme="minorHAnsi" w:hAnsiTheme="minorHAnsi"/>
        </w:rPr>
      </w:pPr>
      <w:r w:rsidRPr="00EE6375">
        <w:rPr>
          <w:rFonts w:asciiTheme="minorHAnsi" w:hAnsiTheme="minorHAnsi"/>
        </w:rPr>
        <w:t xml:space="preserve">Oh sweet Jesus, shine in me! </w:t>
      </w:r>
    </w:p>
    <w:p w:rsidR="001507BE" w:rsidRDefault="001507BE" w:rsidP="001507BE">
      <w:pPr>
        <w:ind w:left="720"/>
      </w:pPr>
    </w:p>
    <w:p w:rsidR="001507BE" w:rsidRDefault="001507BE" w:rsidP="001507BE">
      <w:pPr>
        <w:ind w:left="720"/>
      </w:pPr>
      <w:r>
        <w:t>Sha la la la la la la la</w:t>
      </w:r>
    </w:p>
    <w:p w:rsidR="001507BE" w:rsidRDefault="001507BE" w:rsidP="001507BE">
      <w:pPr>
        <w:ind w:left="720"/>
      </w:pPr>
      <w:r>
        <w:t>Sha la la la la la la la</w:t>
      </w:r>
    </w:p>
    <w:p w:rsidR="001507BE" w:rsidRDefault="001507BE" w:rsidP="001507BE">
      <w:pPr>
        <w:ind w:left="720"/>
      </w:pPr>
      <w:r>
        <w:t>Sha la la la la la la la</w:t>
      </w:r>
    </w:p>
    <w:p w:rsidR="001507BE" w:rsidRDefault="001507BE" w:rsidP="001507BE">
      <w:pPr>
        <w:ind w:left="720"/>
      </w:pPr>
      <w:r>
        <w:t>Oh sweet Jesus shine in me!</w:t>
      </w:r>
    </w:p>
    <w:p w:rsidR="00296761" w:rsidRDefault="00296761" w:rsidP="001507BE">
      <w:pPr>
        <w:rPr>
          <w:rFonts w:asciiTheme="minorHAnsi" w:hAnsiTheme="minorHAnsi"/>
        </w:rPr>
      </w:pPr>
    </w:p>
    <w:p w:rsidR="00296761" w:rsidRDefault="00296761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412CF" w:rsidRPr="00296761" w:rsidRDefault="000412CF" w:rsidP="00296761">
      <w:pPr>
        <w:pStyle w:val="Verse"/>
        <w:rPr>
          <w:rFonts w:asciiTheme="minorHAnsi" w:hAnsiTheme="minorHAnsi"/>
          <w:b/>
        </w:rPr>
      </w:pPr>
      <w:r w:rsidRPr="00296761">
        <w:rPr>
          <w:rFonts w:asciiTheme="minorHAnsi" w:hAnsiTheme="minorHAnsi"/>
          <w:b/>
        </w:rPr>
        <w:lastRenderedPageBreak/>
        <w:t>Rocking Carol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Little Jesus, sweetly sleep, do not stir;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lend a coat of fur,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rock you, rock you, rock you, (2)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the fur to keep your warm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snugly round your tiny form.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Mary’s little baby sleep, sweetly sleep,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 in comfort, slumber deep;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rock you, rock you, rock you, (2)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will serve you all we can,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darling, darling little man.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</w:rPr>
        <w:lastRenderedPageBreak/>
        <w:t>The truth from above</w:t>
      </w:r>
      <w:r w:rsidR="00620835" w:rsidRPr="00170DBA">
        <w:rPr>
          <w:rFonts w:asciiTheme="minorHAnsi" w:hAnsiTheme="minorHAnsi"/>
        </w:rPr>
        <w:fldChar w:fldCharType="begin"/>
      </w:r>
      <w:r w:rsidRPr="00170DBA">
        <w:rPr>
          <w:rFonts w:asciiTheme="minorHAnsi" w:hAnsiTheme="minorHAnsi"/>
        </w:rPr>
        <w:instrText xml:space="preserve"> XE "The truth from above" </w:instrText>
      </w:r>
      <w:r w:rsidR="00620835" w:rsidRPr="00170DBA">
        <w:rPr>
          <w:rFonts w:asciiTheme="minorHAnsi" w:hAnsiTheme="minorHAnsi"/>
        </w:rPr>
        <w:fldChar w:fldCharType="end"/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is the truth sent from above,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truth of God, the God of love,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Therefore don’t turn me from you door,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hearken all both rich and poor.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first thing which I do relate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that God did man create;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next thing which to you I tell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Woman was made with man to dwell.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Thus we were heirs to endless woes,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Till God the Lord did interpose;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so a promise soon did run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he would redeem us by his Son.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at that season of the year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blest Redeemer did appear;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here did live, and here did preach,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many thousands he did teach.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Thus he in love to us behaved,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show us how we must be saved;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if you want to know the way,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 pleased to hear what he did say.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Default="000412CF">
      <w:pPr>
        <w:pStyle w:val="Verse"/>
        <w:tabs>
          <w:tab w:val="clear" w:pos="54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  <w:bCs/>
        </w:rPr>
        <w:lastRenderedPageBreak/>
        <w:t xml:space="preserve">A </w:t>
      </w:r>
      <w:bookmarkStart w:id="65" w:name="Amaidenmosttender"/>
      <w:bookmarkEnd w:id="65"/>
      <w:r w:rsidRPr="00170DBA">
        <w:rPr>
          <w:rFonts w:asciiTheme="minorHAnsi" w:hAnsiTheme="minorHAnsi"/>
          <w:b/>
          <w:bCs/>
        </w:rPr>
        <w:t>maiden most gentle</w:t>
      </w:r>
    </w:p>
    <w:p w:rsidR="00C0401B" w:rsidRPr="00C0401B" w:rsidRDefault="00C0401B">
      <w:pPr>
        <w:pStyle w:val="Verse"/>
        <w:tabs>
          <w:tab w:val="clear" w:pos="540"/>
        </w:tabs>
        <w:rPr>
          <w:rFonts w:asciiTheme="minorHAnsi" w:hAnsiTheme="minorHAnsi"/>
          <w:bCs/>
        </w:rPr>
      </w:pPr>
      <w:r w:rsidRPr="00C0401B">
        <w:rPr>
          <w:rFonts w:asciiTheme="minorHAnsi" w:hAnsiTheme="minorHAnsi"/>
          <w:bCs/>
        </w:rPr>
        <w:t>Composer: French Trad arr Andrew Carter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 maiden most gentle and tender we sing: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Mary the mother of Jesus our King.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How bless’d is the birth of her heavenly child,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came to redeem us in Mary so mild.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archangel Gabriel foretold by his call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Lord of creation, the Saviour of all.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kings came to worship with gifts rich and rare,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marvelled in awe at the babe in her care.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Rejoice and be glad at this Christmas we pray,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praise to the Saviour, sing endless ‘ave’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Ave, ave, ave Maria, ave, ave, ave Maria.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  <w:bCs/>
        </w:rPr>
        <w:lastRenderedPageBreak/>
        <w:t>Na</w:t>
      </w:r>
      <w:bookmarkStart w:id="66" w:name="NativityCarol"/>
      <w:bookmarkEnd w:id="66"/>
      <w:r w:rsidRPr="00170DBA">
        <w:rPr>
          <w:rFonts w:asciiTheme="minorHAnsi" w:hAnsiTheme="minorHAnsi"/>
          <w:b/>
          <w:bCs/>
        </w:rPr>
        <w:t>tivity Carol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in a stable so bare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so long ago.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‘neath light of star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who loved us so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 xml:space="preserve">Far away, silent lay,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Born today – your homage pay,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Christ is born for aye,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ab/>
        <w:t>Born on Christmas Day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Cradled by mother so fair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Tender her lullaby;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Over her son so dear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 hosts fill the sky.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Far away, silent lay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Wise men from distant far land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from starry hills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 this babe so rare –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Hearts with his warmth he fills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Far away, silent lay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Love in that stable was born -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Into our hearts to flow;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Innocent dreaming babe,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Make me thy love to show.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Far away, silent lay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  <w:bCs/>
        </w:rPr>
        <w:lastRenderedPageBreak/>
        <w:t>Wh</w:t>
      </w:r>
      <w:bookmarkStart w:id="67" w:name="Whenceisthisgoodly"/>
      <w:bookmarkEnd w:id="67"/>
      <w:r w:rsidRPr="00170DBA">
        <w:rPr>
          <w:rFonts w:asciiTheme="minorHAnsi" w:hAnsiTheme="minorHAnsi"/>
          <w:b/>
          <w:bCs/>
        </w:rPr>
        <w:t>ence is that goodly fragrance flowing?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Whence is that goodly fragrance flowing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Stealing our senses all away?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Never the like did come a blowing,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Shepherds, in flow’ry fields in May,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Whence is that goodly fragrance flowing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Stealing our senses all away?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that light so brilliant, breaking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Here in the night, across our eyes?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Never so bright, the daystar waking,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Started to climb the morning skies.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that light so brilliant, breaking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Here in the night, across our eyes?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Bethlehem! there in manger lying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Find your Redeemer, haste away,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Run ye with eager footsteps hieing!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Worship the Saviour born today.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Bethlehem! there in manger lying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Find your Redeemer, haste away,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Lord of all creation,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Glory to God, the fount of grace;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peace abide in every nation,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will in men of ev’ry race.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Lord of all creation,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Glory to God, the fount of grace.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r w:rsidRPr="00170DBA">
        <w:rPr>
          <w:rFonts w:asciiTheme="minorHAnsi" w:hAnsiTheme="minorHAnsi"/>
          <w:b/>
          <w:bCs/>
        </w:rPr>
        <w:lastRenderedPageBreak/>
        <w:t>S</w:t>
      </w:r>
      <w:bookmarkStart w:id="68" w:name="Stillstillstill"/>
      <w:bookmarkEnd w:id="68"/>
      <w:r w:rsidRPr="00170DBA">
        <w:rPr>
          <w:rFonts w:asciiTheme="minorHAnsi" w:hAnsiTheme="minorHAnsi"/>
          <w:b/>
          <w:bCs/>
        </w:rPr>
        <w:t>till, still, still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Still, still, still; let all the world be still.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Mary lays her son to rest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Sings to him softly at her breast,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Still, still still; my dearest baby sleep.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Sleep, sleep, sleep; my dearest baby sleep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angels all rejoice and sing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Heav’n for your delight shall ring,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Sleep, sleep, sleep; my dearest baby sleep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Joy, joy, joy; my heart is filled with joy!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God of love has left his throne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Made this humble world his home.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Joy, joy, joy; my heart is filled with joy!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  <w:b/>
        </w:rPr>
      </w:pPr>
      <w:r w:rsidRPr="00170DBA">
        <w:rPr>
          <w:rFonts w:asciiTheme="minorHAnsi" w:hAnsiTheme="minorHAnsi"/>
          <w:b/>
        </w:rPr>
        <w:t>Still, still, still</w:t>
      </w:r>
      <w:r w:rsidR="008E03C3" w:rsidRPr="00170DBA">
        <w:rPr>
          <w:rFonts w:asciiTheme="minorHAnsi" w:hAnsiTheme="minorHAnsi"/>
          <w:b/>
        </w:rPr>
        <w:t xml:space="preserve">   (2010</w:t>
      </w:r>
      <w:r w:rsidR="00CA0040">
        <w:rPr>
          <w:rFonts w:asciiTheme="minorHAnsi" w:hAnsiTheme="minorHAnsi"/>
          <w:b/>
        </w:rPr>
        <w:t>, 2016</w:t>
      </w:r>
      <w:r w:rsidR="008E03C3" w:rsidRPr="00170DBA">
        <w:rPr>
          <w:rFonts w:asciiTheme="minorHAnsi" w:hAnsiTheme="minorHAnsi"/>
          <w:b/>
        </w:rPr>
        <w:t>)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82318F" w:rsidRPr="00170DBA" w:rsidRDefault="00784803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Still, still, still. The child’s eyes softly close.</w:t>
      </w:r>
    </w:p>
    <w:p w:rsidR="00784803" w:rsidRPr="00170DBA" w:rsidRDefault="00784803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breathless draws Him weeping</w:t>
      </w:r>
    </w:p>
    <w:p w:rsidR="00784803" w:rsidRPr="00170DBA" w:rsidRDefault="00784803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her heart made pure for keeping.</w:t>
      </w:r>
    </w:p>
    <w:p w:rsidR="00784803" w:rsidRPr="00170DBA" w:rsidRDefault="00784803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Still, still, still. His bright eyes softly close. 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sing, sing, He he</w:t>
      </w:r>
      <w:r w:rsidR="0048792D" w:rsidRPr="00170DBA">
        <w:rPr>
          <w:rFonts w:asciiTheme="minorHAnsi" w:hAnsiTheme="minorHAnsi"/>
        </w:rPr>
        <w:t>a</w:t>
      </w:r>
      <w:r w:rsidRPr="00170DBA">
        <w:rPr>
          <w:rFonts w:asciiTheme="minorHAnsi" w:hAnsiTheme="minorHAnsi"/>
        </w:rPr>
        <w:t>rs and sweetly smiles.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kneeling, Joseph joins in chorus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the angels bending o’er us.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Sing, sing, sing, He hears and sweetly smiles.</w:t>
      </w:r>
    </w:p>
    <w:p w:rsidR="0082318F" w:rsidRPr="00170DBA" w:rsidRDefault="0082318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3F7A92" w:rsidRPr="00170DBA" w:rsidRDefault="003F7A92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Sleep, sleep, O sleep.  He breathes a </w:t>
      </w:r>
      <w:r w:rsidR="0048792D" w:rsidRPr="00170DBA">
        <w:rPr>
          <w:rFonts w:asciiTheme="minorHAnsi" w:hAnsiTheme="minorHAnsi"/>
        </w:rPr>
        <w:t xml:space="preserve">tender </w:t>
      </w:r>
      <w:r w:rsidRPr="00170DBA">
        <w:rPr>
          <w:rFonts w:asciiTheme="minorHAnsi" w:hAnsiTheme="minorHAnsi"/>
        </w:rPr>
        <w:t>sigh</w:t>
      </w:r>
    </w:p>
    <w:p w:rsidR="0048792D" w:rsidRPr="00170DBA" w:rsidRDefault="003F7A92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For soon He’ll wake </w:t>
      </w:r>
      <w:r w:rsidR="0048792D" w:rsidRPr="00170DBA">
        <w:rPr>
          <w:rFonts w:asciiTheme="minorHAnsi" w:hAnsiTheme="minorHAnsi"/>
        </w:rPr>
        <w:t xml:space="preserve">the world </w:t>
      </w:r>
      <w:r w:rsidRPr="00170DBA">
        <w:rPr>
          <w:rFonts w:asciiTheme="minorHAnsi" w:hAnsiTheme="minorHAnsi"/>
        </w:rPr>
        <w:t xml:space="preserve">from </w:t>
      </w:r>
      <w:r w:rsidR="0048792D" w:rsidRPr="00170DBA">
        <w:rPr>
          <w:rFonts w:asciiTheme="minorHAnsi" w:hAnsiTheme="minorHAnsi"/>
        </w:rPr>
        <w:t>slumber</w:t>
      </w:r>
    </w:p>
    <w:p w:rsidR="0048792D" w:rsidRPr="00170DBA" w:rsidRDefault="0048792D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Bringing life and endless wonder,</w:t>
      </w:r>
    </w:p>
    <w:p w:rsidR="0048792D" w:rsidRPr="00170DBA" w:rsidRDefault="0048792D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Sleep, sleep, sleep. He breathes a tender sigh.</w:t>
      </w:r>
    </w:p>
    <w:p w:rsidR="000412CF" w:rsidRPr="00170DBA" w:rsidRDefault="0048792D">
      <w:pPr>
        <w:pStyle w:val="Verse"/>
        <w:tabs>
          <w:tab w:val="clear" w:pos="540"/>
          <w:tab w:val="left" w:pos="45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t xml:space="preserve">      Sleep, holy Jesus, sleep; sleep; sleep.</w:t>
      </w:r>
      <w:r w:rsidR="000412CF" w:rsidRPr="00170DBA">
        <w:rPr>
          <w:rFonts w:asciiTheme="minorHAnsi" w:hAnsiTheme="minorHAnsi"/>
        </w:rPr>
        <w:br w:type="page"/>
      </w:r>
      <w:r w:rsidR="000412CF" w:rsidRPr="00170DBA">
        <w:rPr>
          <w:rFonts w:asciiTheme="minorHAnsi" w:hAnsiTheme="minorHAnsi"/>
          <w:b/>
          <w:bCs/>
        </w:rPr>
        <w:lastRenderedPageBreak/>
        <w:t>B</w:t>
      </w:r>
      <w:bookmarkStart w:id="69" w:name="BethlehemDown"/>
      <w:bookmarkEnd w:id="69"/>
      <w:r w:rsidR="000412CF" w:rsidRPr="00170DBA">
        <w:rPr>
          <w:rFonts w:asciiTheme="minorHAnsi" w:hAnsiTheme="minorHAnsi"/>
          <w:b/>
          <w:bCs/>
        </w:rPr>
        <w:t>ethlehem Down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“When he is King, we will give him the Kings’ gifts,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Myrrh for its sweetness, and gold for a crown,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Beautiful robes”, said the young girl to Joseph.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Fair with her first born on Bethlehem Down.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Bethlehem Down is full of the starlight,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Winds for the spices, and stars for the gold.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Mary for sleep, and for lullaby music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Songs of a shepherd by Bethlehem fold.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he is King, they will clothe him in grave-sheets,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Myrrh for embalming, and wood for a crown,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that lies now in the white arms of Mary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Sleeping so lightly on Bethlehem Down.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Here he has peace, and a short while for dreaming,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Close huddled oxen to keep him from cold,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Mary for love, and for lullaby music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Songs of a shepherd by Bethlehem fold.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0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0" w:name="Whereyouthere"/>
      <w:r w:rsidRPr="00170DBA">
        <w:rPr>
          <w:rFonts w:asciiTheme="minorHAnsi" w:hAnsiTheme="minorHAnsi"/>
          <w:b/>
          <w:bCs/>
        </w:rPr>
        <w:lastRenderedPageBreak/>
        <w:t>Were you there?</w:t>
      </w:r>
      <w:bookmarkEnd w:id="70"/>
      <w:r w:rsidRPr="00170DBA">
        <w:rPr>
          <w:rFonts w:asciiTheme="minorHAnsi" w:hAnsiTheme="minorHAnsi"/>
        </w:rPr>
        <w:tab/>
        <w:t>[birth, shepherds, wise men]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 shepherds came to praise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came to praise him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 shepherds came to praise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came to praise him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I was there, I was always there,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was standing in the shadows by his side.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‘Twas I who came in calling that a shooting star was falling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three Kings upon three camels did towards us ride.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Oh were you there when Herod sent to kill him,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Herod sent to kill him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Herod sent to kill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Herod sent to kill him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Oh were you there when Joseph, Child and Mother,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Joseph, Child and Mother fled from Herod’s men,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Joseph, Child and Mother,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Joseph, Child and Mother fled from Herod’s men?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I was there, I was always there,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was running in the shadows by the road,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I, while they were sleeping, a careful watch was keeping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‘til they’d rested and could travel with their precious load.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Herod sent to kill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Herod sent to kill him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Herod sent to kill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Herod sent to kill him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they said they’d had a sign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the Saviour of the world was come at last,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they said they’d had a sign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the Saviour of the world  was come at last?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Kneeling with the oxen in a lowly stable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offering their gifts of gold and myrrh,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telling how they’d come to fulfil the fable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kneeling with the shepherds, oh were you there?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laid him in a manger in Bethlehem,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 shepherds cam to praise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came to praise him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were you there when the shepherds came to praise him,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came to praise him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I was there, I was always there,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was standing in the shadows by his side.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‘Twas I who came a calling that a shooting star was falling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three Kings upon three camels did towards us ride.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 when they laid him in a manger,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were you there when they laid him in a manger,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laid him in a manger in Bethlehem?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Oh were you there?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Peter Skellern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0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1" w:name="Ilestne"/>
      <w:r w:rsidRPr="00170DBA">
        <w:rPr>
          <w:rFonts w:asciiTheme="minorHAnsi" w:hAnsiTheme="minorHAnsi"/>
          <w:b/>
          <w:bCs/>
        </w:rPr>
        <w:lastRenderedPageBreak/>
        <w:t>Il est ne le divin enfant</w:t>
      </w:r>
      <w:bookmarkEnd w:id="71"/>
      <w:r w:rsidRPr="00170DBA">
        <w:rPr>
          <w:rFonts w:asciiTheme="minorHAnsi" w:hAnsiTheme="minorHAnsi"/>
          <w:b/>
          <w:bCs/>
        </w:rPr>
        <w:t xml:space="preserve"> </w:t>
      </w:r>
      <w:r w:rsidRPr="00170DBA">
        <w:rPr>
          <w:rFonts w:asciiTheme="minorHAnsi" w:hAnsiTheme="minorHAnsi"/>
          <w:b/>
          <w:bCs/>
        </w:rPr>
        <w:tab/>
      </w:r>
      <w:r w:rsidRPr="00170DBA">
        <w:rPr>
          <w:rFonts w:asciiTheme="minorHAnsi" w:hAnsiTheme="minorHAnsi"/>
        </w:rPr>
        <w:t>[birth]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t>(Born on earth the divine Christ Child)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Born on earth the divine Christ Child,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Oboes rejoice, with bagpipes vying;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Born on earth the divine Christ Child,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>Sing to welcome the Saviour mild.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‘Tis four thousand years and more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Men his birth have been prophesying;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‘Tis four thousand years and more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we longed for the joys in store.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Born on earth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Ah! such beauty and charm adore!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Ah! such perfection and grace undying!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Ah! such beauty and charm adore!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Promised us in days of yo</w:t>
      </w:r>
      <w:r w:rsidR="00DF03E6" w:rsidRPr="00170DBA">
        <w:rPr>
          <w:rFonts w:asciiTheme="minorHAnsi" w:hAnsiTheme="minorHAnsi"/>
        </w:rPr>
        <w:t>re</w:t>
      </w:r>
      <w:r w:rsidRPr="00170DBA">
        <w:rPr>
          <w:rFonts w:asciiTheme="minorHAnsi" w:hAnsiTheme="minorHAnsi"/>
        </w:rPr>
        <w:t>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Born on earth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 stable here on earth,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Jesus, in the manger lying,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 stable here on earth,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 how lowly our Saviour’s birth! 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Born on earth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Jesus, Saviour, heaven’s Lord,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Tiny child in the manger crying,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Jesus, Saviour, heaven’s Lord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our King for evermore.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Born on earth …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French Trad carol arr. by John Rutter</w:t>
      </w:r>
    </w:p>
    <w:p w:rsidR="00F7601E" w:rsidRDefault="000412CF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English words by Jacqueline Froom</w:t>
      </w:r>
    </w:p>
    <w:p w:rsidR="00F7601E" w:rsidRDefault="00F7601E" w:rsidP="00F7601E">
      <w:r>
        <w:br w:type="page"/>
      </w:r>
    </w:p>
    <w:p w:rsidR="00F7601E" w:rsidRDefault="00F7601E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bookmarkStart w:id="72" w:name="Danceandsing"/>
      <w:r w:rsidRPr="00F7601E">
        <w:rPr>
          <w:rFonts w:asciiTheme="minorHAnsi" w:hAnsiTheme="minorHAnsi"/>
          <w:b/>
          <w:sz w:val="28"/>
        </w:rPr>
        <w:lastRenderedPageBreak/>
        <w:t>Dance and sing</w:t>
      </w:r>
      <w:r w:rsidRPr="00F7601E">
        <w:rPr>
          <w:rFonts w:asciiTheme="minorHAnsi" w:hAnsiTheme="minorHAnsi"/>
          <w:sz w:val="28"/>
        </w:rPr>
        <w:t xml:space="preserve"> </w:t>
      </w:r>
      <w:bookmarkEnd w:id="72"/>
      <w:r>
        <w:rPr>
          <w:rFonts w:asciiTheme="minorHAnsi" w:hAnsiTheme="minorHAnsi"/>
        </w:rPr>
        <w:t>(Il est ne le devin enfant)</w:t>
      </w:r>
    </w:p>
    <w:p w:rsidR="00F7601E" w:rsidRDefault="00F7601E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F7601E" w:rsidRDefault="00F7601E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day.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Christ is born the Son of Mary;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all care away,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Sound the pipes, let the trumpets play!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day.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Christ is born the Son of Mary;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all care away,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Sound the pipes, let the trumpets play!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18548D" w:rsidRDefault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Dance, sing on this happy day,</w:t>
      </w:r>
    </w:p>
    <w:p w:rsidR="0018548D" w:rsidRDefault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Sound the pipes, let the trumpets play!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Dance, sing on this happy day,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Let us all our homage pay.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Born today of David’s line,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To the earth our Saviour cometh,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Shepherds see the angel’s sign,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Born today is the child divine.</w:t>
      </w:r>
    </w:p>
    <w:p w:rsidR="0018548D" w:rsidRDefault="0018548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18548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Starlit is his humble crib,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See his throne a bed of hay;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day,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Christ is born the Son of Mary.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day,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Let us all our homage pay.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day,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Christ is born the Son of Mary;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 and sing this happy day,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Sound the pipes let the trumpets play!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Dance, sing on this happy day,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Let us all our homage pay.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Sound the pipes let the trumpets play</w:t>
      </w:r>
    </w:p>
    <w:p w:rsidR="00E50F32" w:rsidRDefault="00E50F32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On this day!</w:t>
      </w: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</w:p>
    <w:p w:rsidR="009F42CD" w:rsidRDefault="009F42CD" w:rsidP="0018548D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>
        <w:rPr>
          <w:rFonts w:asciiTheme="minorHAnsi" w:hAnsiTheme="minorHAnsi"/>
        </w:rPr>
        <w:t>Trad French arr Ryan Murphy</w:t>
      </w: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3" w:name="Sansdaycarol"/>
      <w:r w:rsidRPr="00170DBA">
        <w:rPr>
          <w:rFonts w:asciiTheme="minorHAnsi" w:hAnsiTheme="minorHAnsi"/>
          <w:b/>
          <w:bCs/>
        </w:rPr>
        <w:lastRenderedPageBreak/>
        <w:t>Sans Day Carol</w:t>
      </w:r>
      <w:bookmarkEnd w:id="73"/>
      <w:r w:rsidRPr="00170DBA">
        <w:rPr>
          <w:rFonts w:asciiTheme="minorHAnsi" w:hAnsiTheme="minorHAnsi"/>
        </w:rPr>
        <w:tab/>
        <w:t>[any]</w:t>
      </w:r>
    </w:p>
    <w:p w:rsidR="000412CF" w:rsidRPr="00170DBA" w:rsidRDefault="000412CF">
      <w:pPr>
        <w:pStyle w:val="Verse"/>
        <w:tabs>
          <w:tab w:val="clear" w:pos="540"/>
          <w:tab w:val="left" w:pos="45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the holly bears a berry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the holly bears a berry as white as the milk,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bore Jesus, who was wrapped up in silk.</w:t>
      </w:r>
    </w:p>
    <w:p w:rsidR="000412CF" w:rsidRPr="00170DBA" w:rsidRDefault="000412CF">
      <w:pPr>
        <w:pStyle w:val="Verse"/>
        <w:tabs>
          <w:tab w:val="clear" w:pos="540"/>
          <w:tab w:val="left" w:pos="720"/>
          <w:tab w:val="left" w:pos="117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And Mary bore Jesus Christ our Saviour for to be,</w:t>
      </w:r>
    </w:p>
    <w:p w:rsidR="000412CF" w:rsidRPr="00170DBA" w:rsidRDefault="000412CF">
      <w:pPr>
        <w:pStyle w:val="Verse"/>
        <w:tabs>
          <w:tab w:val="clear" w:pos="540"/>
          <w:tab w:val="left" w:pos="720"/>
          <w:tab w:val="left" w:pos="117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And the first tree in the greenwood, it was the holly,</w:t>
      </w:r>
    </w:p>
    <w:p w:rsidR="000412CF" w:rsidRPr="00170DBA" w:rsidRDefault="000412CF">
      <w:pPr>
        <w:pStyle w:val="Verse"/>
        <w:tabs>
          <w:tab w:val="clear" w:pos="540"/>
          <w:tab w:val="left" w:pos="720"/>
          <w:tab w:val="left" w:pos="117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</w:r>
      <w:r w:rsidRPr="00170DBA">
        <w:rPr>
          <w:rFonts w:asciiTheme="minorHAnsi" w:hAnsiTheme="minorHAnsi"/>
          <w:i/>
          <w:iCs/>
        </w:rPr>
        <w:tab/>
        <w:t>holly, holly!</w:t>
      </w:r>
    </w:p>
    <w:p w:rsidR="000412CF" w:rsidRPr="00170DBA" w:rsidRDefault="000412CF">
      <w:pPr>
        <w:pStyle w:val="Verse"/>
        <w:tabs>
          <w:tab w:val="clear" w:pos="540"/>
          <w:tab w:val="left" w:pos="720"/>
          <w:tab w:val="left" w:pos="117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And the first tree in the greenwood, it was the holly!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  <w:i/>
          <w:iCs/>
        </w:rPr>
      </w:pP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the holly bears a berry as green as the grass,</w:t>
      </w:r>
    </w:p>
    <w:p w:rsidR="000412CF" w:rsidRPr="00170DBA" w:rsidRDefault="000412CF">
      <w:pPr>
        <w:pStyle w:val="Verse"/>
        <w:tabs>
          <w:tab w:val="clear" w:pos="540"/>
          <w:tab w:val="left" w:pos="45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bore Jesus, who died on the cross: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And Mary bore Jesus Christ 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the holly bears a berry as black as the coal,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Mary bore Jesus, who died for us all: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And Mary bore Jesus Christ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the holly bears a berry, as blood it is red,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trust we our Saviour, who rose from the dead;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And Mary bore Jesus Christ 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Cornish trad carol arr. by John Rutter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4" w:name="Mynlyking"/>
      <w:r w:rsidRPr="00170DBA">
        <w:rPr>
          <w:rFonts w:asciiTheme="minorHAnsi" w:hAnsiTheme="minorHAnsi"/>
          <w:b/>
          <w:bCs/>
        </w:rPr>
        <w:lastRenderedPageBreak/>
        <w:t>Myn lyking</w:t>
      </w:r>
      <w:bookmarkEnd w:id="74"/>
      <w:r w:rsidRPr="00170DBA">
        <w:rPr>
          <w:rFonts w:asciiTheme="minorHAnsi" w:hAnsiTheme="minorHAnsi"/>
        </w:rPr>
        <w:tab/>
        <w:t>[lullaby, birth]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saw a fair mayden sytten and sing.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 lulled a lyttel childe, a sweete Lording.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Lullay myn lyking, my dere sonne, my sweeting.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Lullay my dere herte, myn own dere darling.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ind w:left="720" w:hanging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same Lord is he that made alle thing:</w:t>
      </w:r>
    </w:p>
    <w:p w:rsidR="000412CF" w:rsidRPr="00170DBA" w:rsidRDefault="000412CF">
      <w:pPr>
        <w:ind w:left="720" w:hanging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alle lord is he Lord, of all kynges Kyng.</w:t>
      </w:r>
    </w:p>
    <w:p w:rsidR="000412CF" w:rsidRPr="00170DBA" w:rsidRDefault="000412CF">
      <w:pPr>
        <w:ind w:left="720" w:hanging="720"/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Lullay myn lyking …</w:t>
      </w:r>
    </w:p>
    <w:p w:rsidR="000412CF" w:rsidRPr="00170DBA" w:rsidRDefault="000412CF">
      <w:pPr>
        <w:ind w:left="720" w:hanging="720"/>
        <w:rPr>
          <w:rFonts w:asciiTheme="minorHAnsi" w:hAnsiTheme="minorHAnsi"/>
          <w:i/>
          <w:iCs/>
        </w:rPr>
      </w:pPr>
    </w:p>
    <w:p w:rsidR="000412CF" w:rsidRPr="00170DBA" w:rsidRDefault="000412CF">
      <w:pPr>
        <w:ind w:left="720" w:hanging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was mickle melody at that chylde’s birth</w:t>
      </w:r>
    </w:p>
    <w:p w:rsidR="000412CF" w:rsidRPr="00170DBA" w:rsidRDefault="000412CF">
      <w:pPr>
        <w:ind w:left="720" w:hanging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that were heav’nly bliss, they made mickle mirth.</w:t>
      </w:r>
    </w:p>
    <w:p w:rsidR="000412CF" w:rsidRPr="00170DBA" w:rsidRDefault="000412CF">
      <w:pPr>
        <w:ind w:left="720" w:hanging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Lullay myn lyking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bright sang their song to that chyld;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Blyssyd be thou, and so be she, so meek and so mild.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Lullay myn lyking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Words 15</w:t>
      </w:r>
      <w:r w:rsidRPr="00170DBA">
        <w:rPr>
          <w:rFonts w:asciiTheme="minorHAnsi" w:hAnsiTheme="minorHAnsi"/>
          <w:i/>
          <w:iCs/>
          <w:vertAlign w:val="superscript"/>
        </w:rPr>
        <w:t>th</w:t>
      </w:r>
      <w:r w:rsidRPr="00170DBA">
        <w:rPr>
          <w:rFonts w:asciiTheme="minorHAnsi" w:hAnsiTheme="minorHAnsi"/>
          <w:i/>
          <w:iCs/>
        </w:rPr>
        <w:t xml:space="preserve"> century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R R Terry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5" w:name="StarCarol"/>
      <w:r w:rsidRPr="00170DBA">
        <w:rPr>
          <w:rFonts w:asciiTheme="minorHAnsi" w:hAnsiTheme="minorHAnsi"/>
          <w:b/>
          <w:bCs/>
        </w:rPr>
        <w:lastRenderedPageBreak/>
        <w:t>Star Carol</w:t>
      </w:r>
      <w:bookmarkEnd w:id="75"/>
      <w:r w:rsidRPr="00170DBA">
        <w:rPr>
          <w:rFonts w:asciiTheme="minorHAnsi" w:hAnsiTheme="minorHAnsi"/>
          <w:b/>
          <w:bCs/>
        </w:rPr>
        <w:tab/>
      </w:r>
      <w:r w:rsidRPr="00170DBA">
        <w:rPr>
          <w:rFonts w:asciiTheme="minorHAnsi" w:hAnsiTheme="minorHAnsi"/>
        </w:rPr>
        <w:t>[birth, shepherds, angels]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this night, for a boy is born in Bethlehem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this night, for a boy is born in Bethlehem,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our Lord in a lowly manger lies;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Bring your gifts, come and worship at his cradle,</w:t>
      </w:r>
    </w:p>
    <w:p w:rsidR="000412CF" w:rsidRPr="00170DBA" w:rsidRDefault="000412CF">
      <w:pPr>
        <w:pStyle w:val="Verse"/>
        <w:tabs>
          <w:tab w:val="clear" w:pos="540"/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Hurry to Bethlehem and see the son of Mary.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See his star, shining bright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In the sky this Christmas Night!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Follow me, joyfully,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Hurry to Bethlehem and see the son of Mary!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bright, come from heaven’s highest glory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Bear the news with its message of good cheer: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“Sing, rejoice, for a King is come to save us,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Hurry to Bethlehem and see the son of Mary!”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See his star, shining bright 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See, he lies in his mother’s tender keeping;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Jesus Christ in her loving arms asleep.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poor, come to worship and adore him,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their humble gifts before the son of Mary.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See his star, shining bright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us all pay our homage at the manger,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his praise on this joyful Christmas night;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is come, bringing promise of salvation;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Hurry to Bethlehem and see the son of Mary!</w:t>
      </w:r>
    </w:p>
    <w:p w:rsidR="000412CF" w:rsidRPr="00170DBA" w:rsidRDefault="000412CF">
      <w:pPr>
        <w:pStyle w:val="Heading1"/>
        <w:tabs>
          <w:tab w:val="clear" w:pos="648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ab/>
        <w:t>See his star, shining bright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Words and music by John Rutter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639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6" w:name="LittleOnesleep"/>
      <w:r w:rsidRPr="00170DBA">
        <w:rPr>
          <w:rFonts w:asciiTheme="minorHAnsi" w:hAnsiTheme="minorHAnsi"/>
          <w:b/>
          <w:bCs/>
        </w:rPr>
        <w:lastRenderedPageBreak/>
        <w:t>Little One, sleep</w:t>
      </w:r>
      <w:bookmarkEnd w:id="76"/>
      <w:r w:rsidRPr="00170DBA">
        <w:rPr>
          <w:rFonts w:asciiTheme="minorHAnsi" w:hAnsiTheme="minorHAnsi"/>
        </w:rPr>
        <w:tab/>
        <w:t>[birth, wise men]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so long ago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night so long ago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 voices sang of joy.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They sang that all world might know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Mary’s child, Jesus Christ, Heav’nly Boy.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Within the stable lay the Child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in a lowly cattle stall: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gentle Jesus meek and mild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Holy Boy, King of love, Lord of all.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Little One, sleep, Little One, dream,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While the wind is whispering,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While the stars gleam.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Mother is near, vigil she’ll keep,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So close your eyes, dream of Paradise;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>Little One, sleep.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Outside the night it was so cold,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in the sky there shone a star,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as the prophets had foretold,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holy men followed it from afar.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Within the stable lay the Child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Mother Mary’s loving breast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Our gentle Jesus meek and mild,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Little One, Holy One, safe at rest.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ab/>
      </w:r>
      <w:r w:rsidRPr="00170DBA">
        <w:rPr>
          <w:rFonts w:asciiTheme="minorHAnsi" w:hAnsiTheme="minorHAnsi"/>
          <w:i/>
          <w:iCs/>
        </w:rPr>
        <w:t>Little One sleep …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Words and music by Edmund Walters</w:t>
      </w:r>
    </w:p>
    <w:p w:rsidR="000412CF" w:rsidRPr="00170DBA" w:rsidRDefault="000412CF">
      <w:pPr>
        <w:tabs>
          <w:tab w:val="right" w:pos="639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br w:type="page"/>
      </w:r>
      <w:bookmarkStart w:id="77" w:name="CatandMouse"/>
      <w:r w:rsidRPr="00170DBA">
        <w:rPr>
          <w:rFonts w:asciiTheme="minorHAnsi" w:hAnsiTheme="minorHAnsi"/>
          <w:b/>
          <w:bCs/>
        </w:rPr>
        <w:lastRenderedPageBreak/>
        <w:t>The Cat and the Mouse carol</w:t>
      </w:r>
      <w:bookmarkEnd w:id="77"/>
    </w:p>
    <w:p w:rsidR="000412CF" w:rsidRPr="00170DBA" w:rsidRDefault="000412CF">
      <w:pPr>
        <w:rPr>
          <w:rFonts w:asciiTheme="minorHAnsi" w:hAnsiTheme="minorHAnsi"/>
          <w:i/>
          <w:iCs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1.</w:t>
      </w:r>
      <w:r w:rsidRPr="00170DBA">
        <w:rPr>
          <w:rFonts w:asciiTheme="minorHAnsi" w:hAnsiTheme="minorHAnsi"/>
        </w:rPr>
        <w:tab/>
        <w:t>Said the cat to the mouse, in their dark little house,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In that stable so long ago,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“I am wondering why that bright star in the sky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Is shining upon us down below.”</w:t>
      </w:r>
    </w:p>
    <w:p w:rsidR="000412CF" w:rsidRPr="00170DBA" w:rsidRDefault="000412CF">
      <w:pPr>
        <w:pStyle w:val="space"/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</w:r>
      <w:r w:rsidRPr="00170DBA">
        <w:rPr>
          <w:rFonts w:asciiTheme="minorHAnsi" w:hAnsiTheme="minorHAnsi"/>
          <w:i/>
          <w:iCs/>
        </w:rPr>
        <w:tab/>
        <w:t>And the night skies rang, as the angels sang,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</w:r>
      <w:r w:rsidRPr="00170DBA">
        <w:rPr>
          <w:rFonts w:asciiTheme="minorHAnsi" w:hAnsiTheme="minorHAnsi"/>
          <w:i/>
          <w:iCs/>
        </w:rPr>
        <w:tab/>
        <w:t>When Love came down to the earth;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</w:r>
      <w:r w:rsidRPr="00170DBA">
        <w:rPr>
          <w:rFonts w:asciiTheme="minorHAnsi" w:hAnsiTheme="minorHAnsi"/>
          <w:i/>
          <w:iCs/>
        </w:rPr>
        <w:tab/>
        <w:t>And the night skies rang, as the angels sang,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ab/>
      </w:r>
      <w:r w:rsidRPr="00170DBA">
        <w:rPr>
          <w:rFonts w:asciiTheme="minorHAnsi" w:hAnsiTheme="minorHAnsi"/>
          <w:i/>
          <w:iCs/>
        </w:rPr>
        <w:tab/>
        <w:t>When the Baby King had his birth.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  <w:t>Said the mouse to the cat, as in wonder they sat,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they saw Mary’s face filled with joy,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“Perhaps that star we can see is to tell you and me,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Of the coming of this precious little boy.”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  <w:t>Sleepy shepherds they saw as they crept through the door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they brought little gifts to the child.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As they gazed with love on the child from above,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Mary turned to the shepherds and smiled.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  <w:t>So they happily sat, little mouse, little cat,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As they heard Mary singing to her son,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As she cradles with care, little Jesus so fair,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This baby, the Lord’s chosen one.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412CF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78" w:name="pastthreeaclock"/>
      <w:bookmarkStart w:id="79" w:name="Angelcarolwithinfantholy"/>
      <w:bookmarkStart w:id="80" w:name="Angelscarol"/>
      <w:r w:rsidR="00077E69" w:rsidRPr="00170DBA">
        <w:rPr>
          <w:rFonts w:asciiTheme="minorHAnsi" w:hAnsiTheme="minorHAnsi"/>
          <w:b/>
          <w:bCs/>
        </w:rPr>
        <w:lastRenderedPageBreak/>
        <w:t>Past three a clock</w:t>
      </w:r>
      <w:bookmarkEnd w:id="78"/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Past three a clock,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And a cold and frosty morning: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Past three a clock;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Good morrow, masters all!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pStyle w:val="Verse"/>
        <w:tabs>
          <w:tab w:val="clear" w:pos="540"/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1.</w:t>
      </w:r>
      <w:r w:rsidRPr="00170DBA">
        <w:rPr>
          <w:rFonts w:asciiTheme="minorHAnsi" w:hAnsiTheme="minorHAnsi"/>
        </w:rPr>
        <w:tab/>
        <w:t>Born is a baby, gentle as may be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Son of th’eternal Father supernal.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  <w:t>Seraphs quire singeth, angel bell ringeth: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Hark how they r</w:t>
      </w:r>
      <w:r>
        <w:rPr>
          <w:rFonts w:asciiTheme="minorHAnsi" w:hAnsiTheme="minorHAnsi"/>
        </w:rPr>
        <w:t>hy</w:t>
      </w:r>
      <w:r w:rsidRPr="00170DBA">
        <w:rPr>
          <w:rFonts w:asciiTheme="minorHAnsi" w:hAnsiTheme="minorHAnsi"/>
        </w:rPr>
        <w:t>me it, time it, and chime it.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  <w:t>Mid earth rejoices hearing such voices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Ne’ertofore</w:t>
      </w:r>
      <w:r>
        <w:rPr>
          <w:rFonts w:asciiTheme="minorHAnsi" w:hAnsiTheme="minorHAnsi"/>
        </w:rPr>
        <w:t>-</w:t>
      </w:r>
      <w:r w:rsidRPr="00170DBA">
        <w:rPr>
          <w:rFonts w:asciiTheme="minorHAnsi" w:hAnsiTheme="minorHAnsi"/>
        </w:rPr>
        <w:t>so well carolling Nowell.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  <w:t>Hinds o’er the pearly dewy lawn early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Seek the high stranger laid in the manger.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5.</w:t>
      </w:r>
      <w:r w:rsidRPr="00170DBA">
        <w:rPr>
          <w:rFonts w:asciiTheme="minorHAnsi" w:hAnsiTheme="minorHAnsi"/>
        </w:rPr>
        <w:tab/>
        <w:t>Cheese from the dairy bring they for Mary,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And, not for money, butter and honey.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6.</w:t>
      </w:r>
      <w:r w:rsidRPr="00170DBA">
        <w:rPr>
          <w:rFonts w:asciiTheme="minorHAnsi" w:hAnsiTheme="minorHAnsi"/>
        </w:rPr>
        <w:tab/>
        <w:t>Light out of star-land leadeth from far land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Princes to meet him, worship and greet him.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7.</w:t>
      </w:r>
      <w:r w:rsidRPr="00170DBA">
        <w:rPr>
          <w:rFonts w:asciiTheme="minorHAnsi" w:hAnsiTheme="minorHAnsi"/>
        </w:rPr>
        <w:tab/>
        <w:t>Myrrh from full coffer, incense they offer: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Nor is the golden nugget witholden.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8.</w:t>
      </w:r>
      <w:r w:rsidRPr="00170DBA">
        <w:rPr>
          <w:rFonts w:asciiTheme="minorHAnsi" w:hAnsiTheme="minorHAnsi"/>
        </w:rPr>
        <w:tab/>
        <w:t>Thus they: I pray you, up, sirs, nor stay you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Till ye confess him likewise, and bless him.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bCs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b/>
          <w:bCs/>
        </w:rPr>
        <w:lastRenderedPageBreak/>
        <w:t>Past three a clock</w:t>
      </w:r>
      <w:r>
        <w:rPr>
          <w:rFonts w:asciiTheme="minorHAnsi" w:hAnsiTheme="minorHAnsi"/>
          <w:b/>
          <w:bCs/>
        </w:rPr>
        <w:t xml:space="preserve">      (2018)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Past three a clock,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And a cold and frosty morning: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Past three a clock;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Good morrow, masters all!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pStyle w:val="Verse"/>
        <w:tabs>
          <w:tab w:val="clear" w:pos="540"/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1.</w:t>
      </w:r>
      <w:r w:rsidRPr="00170DBA">
        <w:rPr>
          <w:rFonts w:asciiTheme="minorHAnsi" w:hAnsiTheme="minorHAnsi"/>
        </w:rPr>
        <w:tab/>
        <w:t>Born is a baby, gentle as may be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Son of th’eternal Father supernal.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  <w:t>Seraphs quire singeth, angel bell ringeth: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Hark how they r</w:t>
      </w:r>
      <w:r>
        <w:rPr>
          <w:rFonts w:asciiTheme="minorHAnsi" w:hAnsiTheme="minorHAnsi"/>
        </w:rPr>
        <w:t>hy</w:t>
      </w:r>
      <w:r w:rsidRPr="00170DBA">
        <w:rPr>
          <w:rFonts w:asciiTheme="minorHAnsi" w:hAnsiTheme="minorHAnsi"/>
        </w:rPr>
        <w:t>me it, time it, and chime it.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  <w:t>Mid earth rejoices hearing such voices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Ne’ertofore</w:t>
      </w:r>
      <w:r>
        <w:rPr>
          <w:rFonts w:asciiTheme="minorHAnsi" w:hAnsiTheme="minorHAnsi"/>
        </w:rPr>
        <w:t>-</w:t>
      </w:r>
      <w:r w:rsidRPr="00170DBA">
        <w:rPr>
          <w:rFonts w:asciiTheme="minorHAnsi" w:hAnsiTheme="minorHAnsi"/>
        </w:rPr>
        <w:t>so well carolling Nowell.</w:t>
      </w: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</w:r>
      <w:r>
        <w:rPr>
          <w:rFonts w:asciiTheme="minorHAnsi" w:hAnsiTheme="minorHAnsi"/>
        </w:rPr>
        <w:t>Thus they: “I pray you. Up sirs, nor stay you</w:t>
      </w: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  <w:r>
        <w:rPr>
          <w:rFonts w:asciiTheme="minorHAnsi" w:hAnsiTheme="minorHAnsi"/>
        </w:rPr>
        <w:tab/>
        <w:t>Till you confess him, likewise and bless him”</w:t>
      </w: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77E69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A71785" w:rsidRPr="00170DBA" w:rsidRDefault="00077E69" w:rsidP="00077E69">
      <w:pPr>
        <w:tabs>
          <w:tab w:val="left" w:pos="360"/>
          <w:tab w:val="left" w:pos="630"/>
        </w:tabs>
        <w:rPr>
          <w:rFonts w:asciiTheme="minorHAnsi" w:hAnsiTheme="minorHAnsi"/>
          <w:b/>
          <w:i/>
          <w:iCs/>
        </w:rPr>
      </w:pPr>
      <w:r w:rsidRPr="00170DBA">
        <w:rPr>
          <w:rFonts w:asciiTheme="minorHAnsi" w:hAnsiTheme="minorHAnsi"/>
          <w:i/>
          <w:iCs/>
        </w:rPr>
        <w:br w:type="page"/>
      </w:r>
      <w:r w:rsidR="00A71785" w:rsidRPr="00170DBA">
        <w:rPr>
          <w:rFonts w:asciiTheme="minorHAnsi" w:hAnsiTheme="minorHAnsi"/>
          <w:b/>
          <w:iCs/>
        </w:rPr>
        <w:lastRenderedPageBreak/>
        <w:t>Angel Carol with Infant Holy, Infant Lowly</w:t>
      </w:r>
      <w:bookmarkEnd w:id="79"/>
    </w:p>
    <w:p w:rsidR="00A71785" w:rsidRPr="00170DBA" w:rsidRDefault="00A71785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A71785" w:rsidRPr="00170DBA" w:rsidRDefault="00A71785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Hear the bells of Christmas ringing, Allelu, Alleluia,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Swift the wings of angels singing, alleluia.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Angels singing, noels ringing,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tidings bringing; Christ is Lord of all.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Infant holy, infant lowly, for his bed a cattle stall;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Oxen lowing, little lowing, Christ the Babe is Lord of all.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Swift are winging angels singing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noels ringing, tidings bringing, Christ the Babe is Lord of all.</w:t>
      </w:r>
    </w:p>
    <w:p w:rsidR="006E1062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ED0F18" w:rsidRPr="00170DBA" w:rsidRDefault="006E1062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Flocks were sleeping, shepherds keeping</w:t>
      </w:r>
      <w:r w:rsidR="00ED0F18" w:rsidRPr="00170DBA">
        <w:rPr>
          <w:rFonts w:asciiTheme="minorHAnsi" w:hAnsiTheme="minorHAnsi"/>
          <w:iCs/>
        </w:rPr>
        <w:t xml:space="preserve"> </w:t>
      </w:r>
      <w:r w:rsidRPr="00170DBA">
        <w:rPr>
          <w:rFonts w:asciiTheme="minorHAnsi" w:hAnsiTheme="minorHAnsi"/>
          <w:iCs/>
        </w:rPr>
        <w:t>vigil till the morning new;</w:t>
      </w:r>
    </w:p>
    <w:p w:rsidR="00ED0F18" w:rsidRPr="00170DBA" w:rsidRDefault="00ED0F18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Saw the glory, heard the story, tidings of a gospel true.</w:t>
      </w:r>
    </w:p>
    <w:p w:rsidR="00ED0F18" w:rsidRPr="00170DBA" w:rsidRDefault="00ED0F18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Thus rejoicing, free from sorrow, praises voicing greet the morrow:</w:t>
      </w:r>
    </w:p>
    <w:p w:rsidR="00ED0F18" w:rsidRPr="00170DBA" w:rsidRDefault="00ED0F18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  <w:r w:rsidRPr="00170DBA">
        <w:rPr>
          <w:rFonts w:asciiTheme="minorHAnsi" w:hAnsiTheme="minorHAnsi"/>
          <w:iCs/>
        </w:rPr>
        <w:t>Christ the Babe is born for you. Christ the Babe was born for you.</w:t>
      </w:r>
    </w:p>
    <w:p w:rsidR="00ED0F18" w:rsidRPr="00170DBA" w:rsidRDefault="00ED0F18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ED0F18" w:rsidRPr="00170DBA" w:rsidRDefault="00ED0F18">
      <w:pPr>
        <w:tabs>
          <w:tab w:val="left" w:pos="360"/>
          <w:tab w:val="left" w:pos="630"/>
        </w:tabs>
        <w:rPr>
          <w:rFonts w:asciiTheme="minorHAnsi" w:hAnsiTheme="minorHAnsi"/>
          <w:iCs/>
        </w:rPr>
      </w:pPr>
    </w:p>
    <w:p w:rsidR="000412CF" w:rsidRPr="00170DBA" w:rsidRDefault="00A71785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br w:type="page"/>
      </w:r>
      <w:r w:rsidR="000412CF" w:rsidRPr="00170DBA">
        <w:rPr>
          <w:rFonts w:asciiTheme="minorHAnsi" w:hAnsiTheme="minorHAnsi"/>
          <w:b/>
          <w:bCs/>
        </w:rPr>
        <w:lastRenderedPageBreak/>
        <w:t>Angels’ Carol</w:t>
      </w:r>
      <w:bookmarkEnd w:id="80"/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Have you heard the sound of the angels’ voices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Ringing out so sweetly, ringing out so clear?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Have you seen the star shining out so brightly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a sign from God that Christ the Lord is here?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Have you heard the news that they bring from heaven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the humble shepherds who have waited long?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Deo, Gloria in excelsis Deo!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Hear the angels sing their joyful song.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is come in peace in the winter’s stillness,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Like a gentle snowfall in the gentle night;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is come in joy like the sun at morning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Filling all the world with radiance and with light.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is come in love as the child of Mary;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 simple stable we have seen his birth;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Deo, Gloria in excelsis Deo!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Hear the angels singing “Peace on earth.”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will bring new light to a world in darkness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Like a bright start shining in the skies above;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will bring new hope to the waiting nations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he comes to reign in purity and love.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the earth rejoice at the Saviour’s coming;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the heavens answer with the joyful morn;</w:t>
      </w:r>
    </w:p>
    <w:p w:rsidR="000412CF" w:rsidRPr="00170DBA" w:rsidRDefault="000412CF">
      <w:pPr>
        <w:tabs>
          <w:tab w:val="left" w:pos="360"/>
          <w:tab w:val="left" w:pos="63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Deo, Gloria in excelsis Deo!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Hear the angels singing “Christ is born”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Hear the angels singing “Christ is born”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ind w:left="28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John Rutter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81" w:name="thecherrytreecarol"/>
      <w:r w:rsidRPr="00170DBA">
        <w:rPr>
          <w:rFonts w:asciiTheme="minorHAnsi" w:hAnsiTheme="minorHAnsi"/>
          <w:b/>
          <w:bCs/>
        </w:rPr>
        <w:lastRenderedPageBreak/>
        <w:t>The Cherry Tree carol</w:t>
      </w:r>
      <w:bookmarkEnd w:id="81"/>
    </w:p>
    <w:p w:rsidR="000412CF" w:rsidRPr="00170DBA" w:rsidRDefault="000412CF">
      <w:pPr>
        <w:rPr>
          <w:rFonts w:asciiTheme="minorHAnsi" w:hAnsiTheme="minorHAnsi"/>
          <w:b/>
          <w:bCs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1.</w:t>
      </w:r>
      <w:r w:rsidRPr="00170DBA">
        <w:rPr>
          <w:rFonts w:asciiTheme="minorHAnsi" w:hAnsiTheme="minorHAnsi"/>
        </w:rPr>
        <w:tab/>
        <w:t>Joseph was an old man, and an old man was he,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When he married Mary in the land of Galilee.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2</w:t>
      </w:r>
      <w:r w:rsidRPr="00170DBA">
        <w:rPr>
          <w:rFonts w:asciiTheme="minorHAnsi" w:hAnsiTheme="minorHAnsi"/>
        </w:rPr>
        <w:tab/>
        <w:t>And as they were walking through an orchard so good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Where were cherries and berries as red as any blood.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  <w:t>O then bespoke Mary, with words both meek and mild,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‘Pluck me one cherry, Joseph; for that I am with child.”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  <w:t>‘Go to the tree then, Mary, and it shall bow to thee;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And you shall gather cherries by one, by two, by three.’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5.</w:t>
      </w:r>
      <w:r w:rsidRPr="00170DBA">
        <w:rPr>
          <w:rFonts w:asciiTheme="minorHAnsi" w:hAnsiTheme="minorHAnsi"/>
        </w:rPr>
        <w:tab/>
        <w:t>Then bowed down the highest tree unto our Lady’s hand;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‘See,’ Mary cried, ‘see, Joseph, I have cherries at command.’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6.</w:t>
      </w:r>
      <w:r w:rsidRPr="00170DBA">
        <w:rPr>
          <w:rFonts w:asciiTheme="minorHAnsi" w:hAnsiTheme="minorHAnsi"/>
        </w:rPr>
        <w:tab/>
        <w:t>‘O eat your cherries, Mary, O eat your cherries now;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O eat your cherries, Mary, That grow upon the bough.’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7.</w:t>
      </w:r>
      <w:r w:rsidRPr="00170DBA">
        <w:rPr>
          <w:rFonts w:asciiTheme="minorHAnsi" w:hAnsiTheme="minorHAnsi"/>
        </w:rPr>
        <w:tab/>
        <w:t>Then Mary plucked a cherry, as red as any blood,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Then Mary went she homewards all with her heavy load.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English traditional carol arr. David Willcocks</w:t>
      </w:r>
    </w:p>
    <w:p w:rsidR="003F77EF" w:rsidRDefault="003F77EF">
      <w:pPr>
        <w:rPr>
          <w:rFonts w:asciiTheme="minorHAnsi" w:hAnsiTheme="minorHAnsi"/>
        </w:rPr>
      </w:pPr>
    </w:p>
    <w:p w:rsidR="00C63A07" w:rsidRDefault="00C63A07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C63A07" w:rsidRPr="00C63A07" w:rsidRDefault="00C63A07">
      <w:pPr>
        <w:rPr>
          <w:rFonts w:asciiTheme="minorHAnsi" w:hAnsiTheme="minorHAnsi"/>
          <w:b/>
        </w:rPr>
      </w:pPr>
      <w:bookmarkStart w:id="82" w:name="TheColoursOfChristmas"/>
      <w:r w:rsidRPr="00C63A07">
        <w:rPr>
          <w:rFonts w:asciiTheme="minorHAnsi" w:hAnsiTheme="minorHAnsi"/>
          <w:b/>
        </w:rPr>
        <w:lastRenderedPageBreak/>
        <w:t>The Colours of Christmas</w:t>
      </w:r>
    </w:p>
    <w:bookmarkEnd w:id="82"/>
    <w:p w:rsidR="00360FEC" w:rsidRP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Composer: John Rutter</w:t>
      </w:r>
    </w:p>
    <w:p w:rsidR="00360FEC" w:rsidRP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 xml:space="preserve"> </w:t>
      </w:r>
    </w:p>
    <w:p w:rsid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Green for the ivy that grows by the wall,</w:t>
      </w:r>
    </w:p>
    <w:p w:rsidR="00360FEC" w:rsidRPr="00360FEC" w:rsidRDefault="00360FEC" w:rsidP="00360FEC">
      <w:pPr>
        <w:rPr>
          <w:rFonts w:asciiTheme="minorHAnsi" w:hAnsiTheme="minorHAnsi"/>
        </w:rPr>
      </w:pPr>
      <w:r>
        <w:rPr>
          <w:rFonts w:asciiTheme="minorHAnsi" w:hAnsiTheme="minorHAnsi"/>
        </w:rPr>
        <w:t>White for the mistletoe that hangs in the hall;</w:t>
      </w:r>
    </w:p>
    <w:p w:rsid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Red for the berries that shine in the snow,</w:t>
      </w:r>
    </w:p>
    <w:p w:rsidR="00360FEC" w:rsidRDefault="00360FEC" w:rsidP="00360FEC">
      <w:pPr>
        <w:rPr>
          <w:rFonts w:asciiTheme="minorHAnsi" w:hAnsiTheme="minorHAnsi"/>
        </w:rPr>
      </w:pPr>
      <w:r>
        <w:rPr>
          <w:rFonts w:asciiTheme="minorHAnsi" w:hAnsiTheme="minorHAnsi"/>
        </w:rPr>
        <w:t>Orange and yellow for morning’s first glow.</w:t>
      </w:r>
    </w:p>
    <w:p w:rsidR="003758B7" w:rsidRPr="003758B7" w:rsidRDefault="003758B7" w:rsidP="00360FEC">
      <w:pPr>
        <w:rPr>
          <w:rFonts w:asciiTheme="minorHAnsi" w:hAnsiTheme="minorHAnsi"/>
          <w:sz w:val="6"/>
        </w:rPr>
      </w:pPr>
    </w:p>
    <w:p w:rsidR="00360FEC" w:rsidRPr="003758B7" w:rsidRDefault="00360FEC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These are the colours of Christmas:</w:t>
      </w:r>
    </w:p>
    <w:p w:rsidR="00360FEC" w:rsidRPr="003758B7" w:rsidRDefault="00360FEC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Let them shine all over the earth;</w:t>
      </w:r>
    </w:p>
    <w:p w:rsidR="00360FEC" w:rsidRPr="003758B7" w:rsidRDefault="00360FEC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These are the colours of happiness:</w:t>
      </w:r>
    </w:p>
    <w:p w:rsidR="00360FEC" w:rsidRDefault="00360FEC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 joy of a new baby's birth.</w:t>
      </w:r>
    </w:p>
    <w:p w:rsidR="003758B7" w:rsidRPr="003758B7" w:rsidRDefault="003758B7" w:rsidP="003758B7">
      <w:pPr>
        <w:ind w:left="360"/>
        <w:rPr>
          <w:rFonts w:asciiTheme="minorHAnsi" w:hAnsiTheme="minorHAnsi"/>
          <w:i/>
        </w:rPr>
      </w:pPr>
    </w:p>
    <w:p w:rsid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Blue for the robe of his mother so mild,</w:t>
      </w:r>
    </w:p>
    <w:p w:rsidR="00360FEC" w:rsidRPr="00360FEC" w:rsidRDefault="00360FEC" w:rsidP="00360FEC">
      <w:pPr>
        <w:rPr>
          <w:rFonts w:asciiTheme="minorHAnsi" w:hAnsiTheme="minorHAnsi"/>
        </w:rPr>
      </w:pPr>
      <w:r>
        <w:rPr>
          <w:rFonts w:asciiTheme="minorHAnsi" w:hAnsiTheme="minorHAnsi"/>
        </w:rPr>
        <w:t>Gold for the precious gifts they brought to the child;</w:t>
      </w:r>
    </w:p>
    <w:p w:rsidR="00360FEC" w:rsidRP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Silver the starlight to shine through your sleep;</w:t>
      </w:r>
    </w:p>
    <w:p w:rsidR="00360FEC" w:rsidRP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And a rainbow for all the sweet dreams you will keep.</w:t>
      </w:r>
    </w:p>
    <w:p w:rsidR="003758B7" w:rsidRDefault="003758B7" w:rsidP="003758B7">
      <w:pPr>
        <w:rPr>
          <w:rFonts w:asciiTheme="minorHAnsi" w:hAnsiTheme="minorHAnsi"/>
          <w:sz w:val="6"/>
        </w:rPr>
      </w:pPr>
    </w:p>
    <w:p w:rsidR="003758B7" w:rsidRPr="003758B7" w:rsidRDefault="003758B7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These are the colours of Christmas:</w:t>
      </w:r>
    </w:p>
    <w:p w:rsidR="003758B7" w:rsidRPr="003758B7" w:rsidRDefault="003758B7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Let them shine all over the earth;</w:t>
      </w:r>
    </w:p>
    <w:p w:rsidR="003758B7" w:rsidRPr="003758B7" w:rsidRDefault="003758B7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These are the colours of happiness:</w:t>
      </w:r>
    </w:p>
    <w:p w:rsidR="003758B7" w:rsidRDefault="003758B7" w:rsidP="003758B7">
      <w:pPr>
        <w:ind w:left="360"/>
        <w:rPr>
          <w:rFonts w:asciiTheme="minorHAnsi" w:hAnsiTheme="minorHAnsi"/>
          <w:i/>
        </w:rPr>
      </w:pPr>
      <w:r w:rsidRPr="003758B7">
        <w:rPr>
          <w:rFonts w:asciiTheme="minorHAnsi" w:hAnsiTheme="minorHAnsi"/>
          <w:i/>
        </w:rPr>
        <w:t>The joy of a new baby's birth.</w:t>
      </w:r>
    </w:p>
    <w:p w:rsidR="003758B7" w:rsidRPr="003758B7" w:rsidRDefault="003758B7" w:rsidP="003758B7">
      <w:pPr>
        <w:ind w:left="360"/>
        <w:rPr>
          <w:rFonts w:asciiTheme="minorHAnsi" w:hAnsiTheme="minorHAnsi"/>
          <w:i/>
        </w:rPr>
      </w:pPr>
    </w:p>
    <w:p w:rsid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Blue for the robe of his mother so mild,</w:t>
      </w:r>
    </w:p>
    <w:p w:rsidR="00360FEC" w:rsidRPr="00360FEC" w:rsidRDefault="00360FEC" w:rsidP="00360FEC">
      <w:pPr>
        <w:rPr>
          <w:rFonts w:asciiTheme="minorHAnsi" w:hAnsiTheme="minorHAnsi"/>
        </w:rPr>
      </w:pPr>
      <w:r>
        <w:rPr>
          <w:rFonts w:asciiTheme="minorHAnsi" w:hAnsiTheme="minorHAnsi"/>
        </w:rPr>
        <w:t>Gold for the precious gifts they brought to the child;</w:t>
      </w:r>
    </w:p>
    <w:p w:rsidR="00360FEC" w:rsidRPr="00360FEC" w:rsidRDefault="00360FEC" w:rsidP="00360FEC">
      <w:pPr>
        <w:rPr>
          <w:rFonts w:asciiTheme="minorHAnsi" w:hAnsiTheme="minorHAnsi"/>
        </w:rPr>
      </w:pPr>
      <w:r w:rsidRPr="00360FEC">
        <w:rPr>
          <w:rFonts w:asciiTheme="minorHAnsi" w:hAnsiTheme="minorHAnsi"/>
        </w:rPr>
        <w:t>Silver the starlight to shine through your sleep,</w:t>
      </w:r>
    </w:p>
    <w:p w:rsidR="003F77EF" w:rsidRDefault="00360FEC" w:rsidP="00360FEC">
      <w:pPr>
        <w:rPr>
          <w:rFonts w:asciiTheme="minorHAnsi" w:hAnsiTheme="minorHAnsi"/>
        </w:rPr>
      </w:pPr>
      <w:r>
        <w:rPr>
          <w:rFonts w:asciiTheme="minorHAnsi" w:hAnsiTheme="minorHAnsi"/>
        </w:rPr>
        <w:t>An</w:t>
      </w:r>
      <w:r w:rsidRPr="00360FEC">
        <w:rPr>
          <w:rFonts w:asciiTheme="minorHAnsi" w:hAnsiTheme="minorHAnsi"/>
        </w:rPr>
        <w:t xml:space="preserve">d a rainbow for all the sweet dreams you will keep. </w:t>
      </w:r>
      <w:r w:rsidR="003F77EF">
        <w:rPr>
          <w:rFonts w:asciiTheme="minorHAnsi" w:hAnsiTheme="minorHAnsi"/>
        </w:rPr>
        <w:br w:type="page"/>
      </w:r>
    </w:p>
    <w:p w:rsidR="003F77EF" w:rsidRPr="003F77EF" w:rsidRDefault="003F77EF">
      <w:pPr>
        <w:rPr>
          <w:rFonts w:asciiTheme="minorHAnsi" w:hAnsiTheme="minorHAnsi"/>
          <w:b/>
        </w:rPr>
      </w:pPr>
      <w:bookmarkStart w:id="83" w:name="TheFirstChristmas"/>
      <w:r w:rsidRPr="003F77EF">
        <w:rPr>
          <w:rFonts w:asciiTheme="minorHAnsi" w:hAnsiTheme="minorHAnsi"/>
          <w:b/>
        </w:rPr>
        <w:lastRenderedPageBreak/>
        <w:t>The First Christmas</w:t>
      </w:r>
    </w:p>
    <w:bookmarkEnd w:id="83"/>
    <w:p w:rsidR="003F77EF" w:rsidRDefault="003F77EF">
      <w:pPr>
        <w:rPr>
          <w:rFonts w:asciiTheme="minorHAnsi" w:hAnsiTheme="minorHAnsi"/>
        </w:rPr>
      </w:pPr>
    </w:p>
    <w:p w:rsidR="003F77EF" w:rsidRDefault="003F77EF">
      <w:pPr>
        <w:rPr>
          <w:rFonts w:asciiTheme="minorHAnsi" w:hAnsiTheme="minorHAnsi"/>
        </w:rPr>
      </w:pPr>
    </w:p>
    <w:p w:rsidR="003F77EF" w:rsidRDefault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A star was his night light, his quilt was the sky,</w:t>
      </w:r>
    </w:p>
    <w:p w:rsidR="003F77EF" w:rsidRDefault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and soft sang his mother, in case he should cry.</w:t>
      </w:r>
    </w:p>
    <w:p w:rsidR="003F77EF" w:rsidRDefault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And all the brown cattle came close to his bed,</w:t>
      </w:r>
    </w:p>
    <w:p w:rsidR="003F77EF" w:rsidRDefault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to see the wee baby asleep in their shed.</w:t>
      </w:r>
    </w:p>
    <w:p w:rsidR="003F77EF" w:rsidRDefault="003F77EF" w:rsidP="003F77EF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Softly sing, softly sing.</w:t>
      </w:r>
    </w:p>
    <w:p w:rsidR="003F77EF" w:rsidRDefault="003F77EF" w:rsidP="003F77EF">
      <w:pPr>
        <w:rPr>
          <w:rFonts w:asciiTheme="minorHAnsi" w:hAnsiTheme="minorHAnsi"/>
        </w:rPr>
      </w:pPr>
    </w:p>
    <w:p w:rsidR="003F77EF" w:rsidRDefault="003F77EF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His carols were praises of love and goodwill</w:t>
      </w:r>
    </w:p>
    <w:p w:rsidR="003F77EF" w:rsidRDefault="003F77EF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That rose in the midnight, so calm and so still</w:t>
      </w:r>
    </w:p>
    <w:p w:rsidR="003F77EF" w:rsidRDefault="003F77EF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To herald the earliest Christmas we know</w:t>
      </w:r>
    </w:p>
    <w:p w:rsidR="003F77EF" w:rsidRDefault="003F77EF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Lullay, lullay, lullay, </w:t>
      </w:r>
    </w:p>
    <w:p w:rsidR="003F77EF" w:rsidRDefault="003F77EF" w:rsidP="003F77EF">
      <w:pPr>
        <w:rPr>
          <w:rFonts w:asciiTheme="minorHAnsi" w:hAnsiTheme="minorHAnsi"/>
        </w:rPr>
      </w:pPr>
    </w:p>
    <w:p w:rsidR="003F77EF" w:rsidRDefault="003F77EF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When Jesus was little a long while ago</w:t>
      </w:r>
    </w:p>
    <w:p w:rsidR="003F77EF" w:rsidRPr="00170DBA" w:rsidRDefault="003F77EF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>When Jesus was little a long time ago.</w:t>
      </w:r>
    </w:p>
    <w:p w:rsidR="003F77EF" w:rsidRDefault="003F77EF" w:rsidP="003F77EF">
      <w:pPr>
        <w:ind w:firstLine="720"/>
        <w:rPr>
          <w:rFonts w:asciiTheme="minorHAnsi" w:hAnsiTheme="minorHAnsi"/>
        </w:rPr>
      </w:pPr>
      <w:r>
        <w:rPr>
          <w:rFonts w:asciiTheme="minorHAnsi" w:hAnsiTheme="minorHAnsi"/>
        </w:rPr>
        <w:t>Softly sing, softly sing, softly sing.</w:t>
      </w:r>
    </w:p>
    <w:p w:rsidR="003F77EF" w:rsidRDefault="003F77EF" w:rsidP="003F77EF">
      <w:pPr>
        <w:ind w:firstLine="720"/>
        <w:rPr>
          <w:rFonts w:asciiTheme="minorHAnsi" w:hAnsiTheme="minorHAnsi"/>
        </w:rPr>
      </w:pPr>
    </w:p>
    <w:p w:rsidR="003F77EF" w:rsidRDefault="003F77EF" w:rsidP="003F77EF">
      <w:pPr>
        <w:ind w:firstLine="720"/>
        <w:rPr>
          <w:rFonts w:asciiTheme="minorHAnsi" w:hAnsiTheme="minorHAnsi"/>
        </w:rPr>
      </w:pPr>
    </w:p>
    <w:p w:rsidR="003F77EF" w:rsidRDefault="00785F41" w:rsidP="003F77EF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Elizabeth Fleming and Celius Dougherty</w:t>
      </w:r>
    </w:p>
    <w:p w:rsidR="003F77EF" w:rsidRDefault="003F77EF" w:rsidP="003F77EF">
      <w:pPr>
        <w:rPr>
          <w:rFonts w:asciiTheme="minorHAnsi" w:hAnsiTheme="minorHAnsi"/>
        </w:rPr>
      </w:pPr>
    </w:p>
    <w:p w:rsidR="003F77EF" w:rsidRDefault="003F77EF" w:rsidP="003F77E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84" w:name="thelittleroadtoBethlehem"/>
      <w:r w:rsidRPr="00170DBA">
        <w:rPr>
          <w:rFonts w:asciiTheme="minorHAnsi" w:hAnsiTheme="minorHAnsi"/>
          <w:b/>
          <w:bCs/>
        </w:rPr>
        <w:lastRenderedPageBreak/>
        <w:t>The little road to Bethlehem</w:t>
      </w:r>
      <w:bookmarkEnd w:id="84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I walked down the road at set of sun,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lambs were coming homewards, one by one,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heard a sheep-bell softly calling them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Along the little road to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Beside an open door, as I drew nigh,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heard sweet Mary sing a lullaby.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 sang about the lambs at close of day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rocked her tiny King among the hay.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Across the air the silver sheep-bell rang,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“The lambs are coming home,” sweet Mary sang,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“Your Star of gold, your Star of gold is shining in the sky 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sleep my little King, go lullaby.”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I walked down the road at set of sun,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lambs were coming homewards, one by one,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heard a sheep-bell softly calling them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Along the little road to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Michael Head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3530F8" w:rsidRPr="00170DBA" w:rsidRDefault="003530F8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85" w:name="PresentSong"/>
      <w:r w:rsidRPr="00170DBA">
        <w:rPr>
          <w:rFonts w:asciiTheme="minorHAnsi" w:hAnsiTheme="minorHAnsi"/>
          <w:b/>
        </w:rPr>
        <w:lastRenderedPageBreak/>
        <w:t>The Present Song</w:t>
      </w:r>
      <w:bookmarkEnd w:id="85"/>
      <w:r w:rsidR="00B946E2" w:rsidRPr="00170DBA">
        <w:rPr>
          <w:rFonts w:asciiTheme="minorHAnsi" w:hAnsiTheme="minorHAnsi"/>
          <w:color w:val="CC0000"/>
        </w:rPr>
        <w:t xml:space="preserve">   [see also following page]</w:t>
      </w:r>
    </w:p>
    <w:p w:rsidR="003530F8" w:rsidRPr="00170DBA" w:rsidRDefault="003530F8">
      <w:pPr>
        <w:rPr>
          <w:rFonts w:asciiTheme="minorHAnsi" w:hAnsiTheme="minorHAnsi"/>
        </w:rPr>
      </w:pPr>
    </w:p>
    <w:p w:rsidR="003530F8" w:rsidRPr="00170DBA" w:rsidRDefault="003530F8">
      <w:pPr>
        <w:rPr>
          <w:rFonts w:asciiTheme="minorHAnsi" w:hAnsiTheme="minorHAnsi"/>
        </w:rPr>
      </w:pP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3530F8" w:rsidRPr="00170DBA" w:rsidRDefault="003530F8" w:rsidP="003530F8">
      <w:pPr>
        <w:rPr>
          <w:rFonts w:asciiTheme="minorHAnsi" w:hAnsiTheme="minorHAnsi"/>
        </w:rPr>
      </w:pP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Socks and ties and aftershave.</w:t>
      </w:r>
    </w:p>
    <w:p w:rsidR="003530F8" w:rsidRPr="00170DBA" w:rsidRDefault="003530F8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Dogs</w:t>
      </w:r>
      <w:r w:rsidR="00867B13" w:rsidRPr="00170DBA">
        <w:rPr>
          <w:rFonts w:asciiTheme="minorHAnsi" w:hAnsiTheme="minorHAnsi"/>
        </w:rPr>
        <w:t xml:space="preserve"> and cats and guinea pigs.</w:t>
      </w:r>
    </w:p>
    <w:p w:rsidR="007A286A" w:rsidRPr="00170DBA" w:rsidRDefault="007A286A" w:rsidP="007A286A">
      <w:pPr>
        <w:rPr>
          <w:rFonts w:asciiTheme="minorHAnsi" w:hAnsiTheme="minorHAnsi"/>
        </w:rPr>
      </w:pP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Socks and ties and aftershave.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Dogs and cats and guinea pigs.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One tangerine!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Soap and scent and bubble bath.</w:t>
      </w:r>
    </w:p>
    <w:p w:rsidR="007A286A" w:rsidRPr="00170DBA" w:rsidRDefault="007A286A" w:rsidP="007A286A">
      <w:pPr>
        <w:rPr>
          <w:rFonts w:asciiTheme="minorHAnsi" w:hAnsiTheme="minorHAnsi"/>
        </w:rPr>
      </w:pP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Socks and ties and aftershave.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Dogs and cats and guinea pigs.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One tangerine!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Soap and scent and bubble bath.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Books and toys and DVDs 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Port and wine and Armagnac.</w:t>
      </w:r>
    </w:p>
    <w:p w:rsidR="007A286A" w:rsidRPr="00170DBA" w:rsidRDefault="007A286A" w:rsidP="007A286A">
      <w:pPr>
        <w:rPr>
          <w:rFonts w:asciiTheme="minorHAnsi" w:hAnsiTheme="minorHAnsi"/>
        </w:rPr>
      </w:pP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Socks and ties and aftershave.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Dogs and cats and guinea pigs.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One tangerine!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Soap and scent and bubble bath.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Books and toys and DVDs 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Port and wine and Armagnac.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Hats and gloves and cardigans.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Drums and flutes and pipes and harps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and jungle bells. Jingle bells.</w:t>
      </w:r>
    </w:p>
    <w:p w:rsidR="007A286A" w:rsidRPr="00170DBA" w:rsidRDefault="007A286A" w:rsidP="007A286A">
      <w:pPr>
        <w:rPr>
          <w:rFonts w:asciiTheme="minorHAnsi" w:hAnsiTheme="minorHAnsi"/>
        </w:rPr>
      </w:pP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frankincense,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Dates and nuts and chocolate.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Socks and ties and aftershave.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Dogs and cats and guinea pigs.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One tangerine!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Soap and scent and bubble bath.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Books and toys and DVDs 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Port and wine and Armagnac.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Hats and gloves and cardigans.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Drums and flutes and pipes and harps</w:t>
      </w:r>
    </w:p>
    <w:p w:rsidR="007A286A" w:rsidRPr="00170DBA" w:rsidRDefault="007A286A" w:rsidP="007A286A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and jungle bells. Jingle bells.</w:t>
      </w:r>
    </w:p>
    <w:p w:rsidR="007A286A" w:rsidRPr="00170DBA" w:rsidRDefault="007A286A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Rings and jewels and necklaces,</w:t>
      </w:r>
    </w:p>
    <w:p w:rsidR="007A286A" w:rsidRPr="00170DBA" w:rsidRDefault="007A286A" w:rsidP="003530F8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 and myrrh and frankincense!</w:t>
      </w:r>
    </w:p>
    <w:p w:rsidR="00A15DAB" w:rsidRPr="00170DBA" w:rsidRDefault="00A15DAB" w:rsidP="003530F8">
      <w:pPr>
        <w:rPr>
          <w:rFonts w:asciiTheme="minorHAnsi" w:hAnsiTheme="minorHAnsi"/>
          <w:b/>
          <w:color w:val="CC0000"/>
        </w:rPr>
      </w:pPr>
      <w:r w:rsidRPr="00170DBA">
        <w:rPr>
          <w:rFonts w:asciiTheme="minorHAnsi" w:hAnsiTheme="minorHAnsi"/>
          <w:b/>
          <w:color w:val="CC0000"/>
        </w:rPr>
        <w:t>Alternative layout:</w:t>
      </w:r>
    </w:p>
    <w:p w:rsidR="00A15DAB" w:rsidRPr="00170DBA" w:rsidRDefault="00A15DAB" w:rsidP="003530F8">
      <w:pPr>
        <w:rPr>
          <w:rFonts w:asciiTheme="minorHAnsi" w:hAnsiTheme="minorHAnsi"/>
        </w:rPr>
      </w:pPr>
    </w:p>
    <w:p w:rsidR="00A15DAB" w:rsidRPr="00170DBA" w:rsidRDefault="00A15DAB" w:rsidP="00A15DAB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 are no presents under the Christmas tree.</w:t>
      </w:r>
    </w:p>
    <w:p w:rsidR="00A15DAB" w:rsidRPr="00170DBA" w:rsidRDefault="00A15DAB" w:rsidP="00A15DAB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Who’ll put a present underneath the tree?</w:t>
      </w:r>
    </w:p>
    <w:p w:rsidR="00A15DAB" w:rsidRPr="00170DBA" w:rsidRDefault="00A15DAB" w:rsidP="00A15DAB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I’ll put a present underneath the tree.</w:t>
      </w:r>
    </w:p>
    <w:p w:rsidR="00A15DAB" w:rsidRPr="00170DBA" w:rsidRDefault="00A15DAB" w:rsidP="00A15DAB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is your present underneath the tree?</w:t>
      </w:r>
      <w:r w:rsidRPr="00170DBA">
        <w:rPr>
          <w:rFonts w:asciiTheme="minorHAnsi" w:hAnsiTheme="minorHAnsi"/>
        </w:rPr>
        <w:br/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1. </w:t>
      </w:r>
      <w:r w:rsidRPr="00170DBA">
        <w:rPr>
          <w:rFonts w:asciiTheme="minorHAnsi" w:hAnsiTheme="minorHAnsi"/>
        </w:rPr>
        <w:tab/>
        <w:t>Gold and myrrh and frankincense,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Dates and nuts and chocolate.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  <w:t>Socks and ties and aftershave.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Dogs and cats and guinea pigs.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  <w:t>One tangerine!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Soap and scent and bubble bath.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  <w:t xml:space="preserve">Books and toys and DVDs 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Port and wine and Armagnac.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5.</w:t>
      </w:r>
      <w:r w:rsidRPr="00170DBA">
        <w:rPr>
          <w:rFonts w:asciiTheme="minorHAnsi" w:hAnsiTheme="minorHAnsi"/>
        </w:rPr>
        <w:tab/>
        <w:t>Hats and gloves and cardigans.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Drums and flutes and pipes and harps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    and jungle bells. Jingle bells.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6.</w:t>
      </w:r>
      <w:r w:rsidRPr="00170DBA">
        <w:rPr>
          <w:rFonts w:asciiTheme="minorHAnsi" w:hAnsiTheme="minorHAnsi"/>
        </w:rPr>
        <w:tab/>
        <w:t>Rings and jewels and necklaces,</w:t>
      </w:r>
    </w:p>
    <w:p w:rsidR="00A15DAB" w:rsidRPr="00170DBA" w:rsidRDefault="00A15DAB" w:rsidP="00A15DAB">
      <w:pPr>
        <w:tabs>
          <w:tab w:val="left" w:pos="27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Gold and myrrh and frankincense!</w:t>
      </w:r>
    </w:p>
    <w:p w:rsidR="00A15DAB" w:rsidRPr="00170DBA" w:rsidRDefault="00A15DAB" w:rsidP="003530F8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86" w:name="angelsfromtherealmsof"/>
      <w:r w:rsidRPr="00170DBA">
        <w:rPr>
          <w:rFonts w:asciiTheme="minorHAnsi" w:hAnsiTheme="minorHAnsi"/>
          <w:b/>
          <w:bCs/>
        </w:rPr>
        <w:lastRenderedPageBreak/>
        <w:t>Angels from the realms of glory</w:t>
      </w:r>
      <w:bookmarkEnd w:id="86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from the realms of glory,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wing your flight o’er all the earth;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ye who sang creation’s story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now proclaim Messiah’s birth:</w:t>
      </w:r>
    </w:p>
    <w:p w:rsidR="000412CF" w:rsidRPr="00170DBA" w:rsidRDefault="000412CF">
      <w:pPr>
        <w:pStyle w:val="Verse"/>
        <w:tabs>
          <w:tab w:val="clear" w:pos="540"/>
          <w:tab w:val="left" w:pos="36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Come and worship Christ the new- born King,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ab/>
        <w:t>come and worship, worship Christ the new-born King.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in the fields abiding,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watching o’er your flocks by night,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God with us is now residing;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Yonder shines the infant light: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Sages, leave your contemplations;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brighter visions beam afar;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seek the great Desire of nations;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ye have seen his natal star: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Saints before the altar bending,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watching long in hope and fear,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suddenly, the Lord descending,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in his temple shall appear: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Though an infant now we view him,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he shall fill his Father’s throne,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gather all the nations to him;</w:t>
      </w:r>
    </w:p>
    <w:p w:rsidR="0063441B" w:rsidRPr="00170DBA" w:rsidRDefault="0063441B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every knee shall then bow down: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4621B9" w:rsidRPr="004621B9" w:rsidRDefault="000412CF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87" w:name="gladtidingsofjoy"/>
      <w:bookmarkStart w:id="88" w:name="Angelswehaveheard"/>
      <w:r w:rsidR="004621B9" w:rsidRPr="004621B9">
        <w:rPr>
          <w:rFonts w:asciiTheme="minorHAnsi" w:hAnsiTheme="minorHAnsi"/>
          <w:b/>
        </w:rPr>
        <w:lastRenderedPageBreak/>
        <w:t>Ang</w:t>
      </w:r>
      <w:r w:rsidR="00063E79">
        <w:rPr>
          <w:rFonts w:asciiTheme="minorHAnsi" w:hAnsiTheme="minorHAnsi"/>
          <w:b/>
        </w:rPr>
        <w:t>el</w:t>
      </w:r>
      <w:r w:rsidR="004621B9" w:rsidRPr="004621B9">
        <w:rPr>
          <w:rFonts w:asciiTheme="minorHAnsi" w:hAnsiTheme="minorHAnsi"/>
          <w:b/>
        </w:rPr>
        <w:t>s we have heard on high</w:t>
      </w:r>
    </w:p>
    <w:bookmarkEnd w:id="88"/>
    <w:p w:rsidR="004621B9" w:rsidRDefault="004621B9">
      <w:pPr>
        <w:rPr>
          <w:rFonts w:asciiTheme="minorHAnsi" w:hAnsiTheme="minorHAnsi"/>
        </w:rPr>
      </w:pPr>
    </w:p>
    <w:p w:rsidR="004621B9" w:rsidRDefault="004621B9">
      <w:pPr>
        <w:rPr>
          <w:rFonts w:asciiTheme="minorHAnsi" w:hAnsiTheme="minorHAnsi"/>
        </w:rPr>
      </w:pP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Angels we have heard on high,</w:t>
      </w: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sweetly singing o’er the plains,</w:t>
      </w: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and the mountains in reply</w:t>
      </w: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echoing their joyous strains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Default="00E10B1C" w:rsidP="00E10B1C">
      <w:pPr>
        <w:rPr>
          <w:rFonts w:asciiTheme="minorHAnsi" w:hAnsiTheme="minorHAnsi"/>
        </w:rPr>
      </w:pP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Shepherds why this jubilee?</w:t>
      </w: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Why your joyous strains prolong?</w:t>
      </w:r>
    </w:p>
    <w:p w:rsidR="00E10B1C" w:rsidRDefault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What the gladsome tidings be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which inspire your heav’nly song?</w:t>
      </w:r>
      <w:r w:rsidRPr="00E10B1C">
        <w:rPr>
          <w:rFonts w:asciiTheme="minorHAnsi" w:hAnsiTheme="minorHAnsi"/>
        </w:rPr>
        <w:t xml:space="preserve"> 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Default="00E10B1C" w:rsidP="00E10B1C">
      <w:pPr>
        <w:rPr>
          <w:rFonts w:asciiTheme="minorHAnsi" w:hAnsiTheme="minorHAnsi"/>
        </w:rPr>
      </w:pP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Come to Bethlehem and see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Him whose birth the angels sing;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Come, adore on bended knee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Christ the Lord, the new-born King</w:t>
      </w:r>
    </w:p>
    <w:p w:rsidR="00E10B1C" w:rsidRDefault="00E10B1C" w:rsidP="00E10B1C">
      <w:pPr>
        <w:rPr>
          <w:rFonts w:asciiTheme="minorHAnsi" w:hAnsiTheme="minorHAnsi"/>
        </w:rPr>
      </w:pP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See him in a manger laid,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whom the choir of angels praise – 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Mary, Joseph, lend your aid,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while our hearts in love we raise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excelsis Deo!</w:t>
      </w:r>
    </w:p>
    <w:p w:rsidR="00E10B1C" w:rsidRPr="00E10B1C" w:rsidRDefault="00E10B1C" w:rsidP="00E10B1C">
      <w:pPr>
        <w:rPr>
          <w:rFonts w:asciiTheme="minorHAnsi" w:hAnsiTheme="minorHAnsi"/>
          <w:sz w:val="4"/>
        </w:rPr>
      </w:pP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  <w:t>Gloria in sxcelsis Deo!</w:t>
      </w:r>
    </w:p>
    <w:p w:rsidR="00E10B1C" w:rsidRDefault="00E10B1C" w:rsidP="00E10B1C">
      <w:pPr>
        <w:rPr>
          <w:rFonts w:asciiTheme="minorHAnsi" w:hAnsiTheme="minorHAnsi"/>
        </w:rPr>
      </w:pPr>
    </w:p>
    <w:p w:rsidR="00E10B1C" w:rsidRDefault="00E10B1C" w:rsidP="00E10B1C">
      <w:pPr>
        <w:rPr>
          <w:rFonts w:asciiTheme="minorHAnsi" w:hAnsiTheme="minorHAnsi"/>
        </w:rPr>
      </w:pPr>
      <w:r>
        <w:rPr>
          <w:rFonts w:asciiTheme="minorHAnsi" w:hAnsiTheme="minorHAnsi"/>
        </w:rPr>
        <w:t>Trad. French arr. Benjamin Harlan</w:t>
      </w:r>
    </w:p>
    <w:p w:rsidR="00E10B1C" w:rsidRDefault="00E10B1C" w:rsidP="00E10B1C">
      <w:pPr>
        <w:rPr>
          <w:rFonts w:asciiTheme="minorHAnsi" w:hAnsiTheme="minorHAnsi"/>
        </w:rPr>
      </w:pPr>
    </w:p>
    <w:p w:rsidR="00E10B1C" w:rsidRDefault="00E10B1C" w:rsidP="00E10B1C">
      <w:pPr>
        <w:rPr>
          <w:rFonts w:asciiTheme="minorHAnsi" w:hAnsiTheme="minorHAnsi"/>
        </w:rPr>
      </w:pPr>
      <w:bookmarkStart w:id="89" w:name="_GoBack"/>
      <w:bookmarkEnd w:id="89"/>
    </w:p>
    <w:p w:rsidR="00E10B1C" w:rsidRDefault="00E10B1C" w:rsidP="00E10B1C">
      <w:pPr>
        <w:rPr>
          <w:rFonts w:asciiTheme="minorHAnsi" w:hAnsiTheme="minorHAnsi"/>
        </w:rPr>
      </w:pPr>
    </w:p>
    <w:p w:rsidR="004621B9" w:rsidRDefault="004621B9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  <w:b/>
          <w:bCs/>
        </w:rPr>
        <w:lastRenderedPageBreak/>
        <w:t>Glad Tidings of Joy</w:t>
      </w:r>
      <w:bookmarkEnd w:id="87"/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 tidings of comfort and joy, comfort and joy,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O tidings of comfort and joy.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bring glad tidings to all people this night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bring glad tidings of great joy.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bring a message of peace and light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is the season of joy!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world, for the Lord has come;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earth receive her new born King;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every heart prepare Him room,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heaven and nature sing.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Gloria in excelsis Deo!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Gloria in excelsis Deo!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celebrate with the angels on high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sang announcing His birth.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celebrate that a Saviour is born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brings us peace to the earth.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Gloria in excelsis Deo!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Gloria in excelsis Deo!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bring you great, great, great, great joy,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great, great, great, great joy,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great, great, great, great joy,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 reason to rejoice!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 to the world, for the Lord has come;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earth receive her new born King;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every heart prepare Him room,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heaven and nature sing.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bring glad tidings of joy,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tidings of joy!</w:t>
      </w: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left" w:pos="360"/>
        </w:tabs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                            Words and Music by Mark Hayes</w:t>
      </w:r>
    </w:p>
    <w:p w:rsidR="000D57E5" w:rsidRPr="00170DBA" w:rsidRDefault="000412CF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90" w:name="GloriainExcelsisDeo"/>
      <w:bookmarkStart w:id="91" w:name="adamlayybounden"/>
      <w:r w:rsidR="000D57E5" w:rsidRPr="00170DBA">
        <w:rPr>
          <w:rFonts w:asciiTheme="minorHAnsi" w:hAnsiTheme="minorHAnsi"/>
          <w:b/>
        </w:rPr>
        <w:lastRenderedPageBreak/>
        <w:t>Gloria in Excelsis Deo</w:t>
      </w:r>
    </w:p>
    <w:bookmarkEnd w:id="90"/>
    <w:p w:rsidR="000D57E5" w:rsidRPr="00170DBA" w:rsidRDefault="000D57E5">
      <w:pPr>
        <w:rPr>
          <w:rFonts w:asciiTheme="minorHAnsi" w:hAnsiTheme="minorHAnsi"/>
        </w:rPr>
      </w:pPr>
    </w:p>
    <w:p w:rsidR="000D57E5" w:rsidRPr="00170DBA" w:rsidRDefault="000D57E5">
      <w:pPr>
        <w:rPr>
          <w:rFonts w:asciiTheme="minorHAnsi" w:hAnsiTheme="minorHAnsi"/>
        </w:rPr>
      </w:pPr>
    </w:p>
    <w:p w:rsidR="0068249E" w:rsidRPr="00170DBA" w:rsidRDefault="0068249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gather round and we’ll tell you a story.</w:t>
      </w:r>
    </w:p>
    <w:p w:rsidR="00E35D3E" w:rsidRPr="00170DBA" w:rsidRDefault="0068249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on a night with a bright shining light from above.</w:t>
      </w:r>
    </w:p>
    <w:p w:rsidR="00E35D3E" w:rsidRPr="00170DBA" w:rsidRDefault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was a lyin’ asleep in a manger.</w:t>
      </w:r>
    </w:p>
    <w:p w:rsidR="00E35D3E" w:rsidRPr="00170DBA" w:rsidRDefault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Soon her sweet boy would be fillin’ the world with His love.</w:t>
      </w:r>
    </w:p>
    <w:p w:rsidR="00E35D3E" w:rsidRPr="00170DBA" w:rsidRDefault="00E35D3E" w:rsidP="00E35D3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unto him Gloria, Gloria,</w:t>
      </w:r>
    </w:p>
    <w:p w:rsidR="00E35D3E" w:rsidRPr="00170DBA" w:rsidRDefault="00E35D3E" w:rsidP="00E35D3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Deo.</w:t>
      </w:r>
    </w:p>
    <w:p w:rsidR="00E35D3E" w:rsidRPr="00170DBA" w:rsidRDefault="00E35D3E" w:rsidP="00E35D3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Gloria, Gloria in excelsis Deo.</w:t>
      </w:r>
    </w:p>
    <w:p w:rsidR="00E35D3E" w:rsidRPr="00170DBA" w:rsidRDefault="00E35D3E" w:rsidP="00E35D3E">
      <w:pPr>
        <w:ind w:left="1440"/>
        <w:rPr>
          <w:rFonts w:asciiTheme="minorHAnsi" w:hAnsiTheme="minorHAnsi"/>
        </w:rPr>
      </w:pPr>
    </w:p>
    <w:p w:rsidR="00F4102B" w:rsidRPr="00170DBA" w:rsidRDefault="00F4102B" w:rsidP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and wise men were bowin’ before him.</w:t>
      </w:r>
    </w:p>
    <w:p w:rsidR="00F4102B" w:rsidRPr="00170DBA" w:rsidRDefault="00F4102B" w:rsidP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Heavens were ringin’ and angels were singin’ till dawn.</w:t>
      </w:r>
    </w:p>
    <w:p w:rsidR="00F4102B" w:rsidRPr="00170DBA" w:rsidRDefault="00F4102B" w:rsidP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It was a cold, wintry day in December.</w:t>
      </w:r>
    </w:p>
    <w:p w:rsidR="00F4102B" w:rsidRPr="00170DBA" w:rsidRDefault="00F4102B" w:rsidP="00E35D3E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on that glorious day our great Saviour was born.</w:t>
      </w: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Sing unto him Gloria, Gloria,</w:t>
      </w: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Deo.</w:t>
      </w: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Gloria, Gloria in excelsis Deo.</w:t>
      </w:r>
    </w:p>
    <w:p w:rsidR="00F4102B" w:rsidRPr="00170DBA" w:rsidRDefault="00F4102B" w:rsidP="00F4102B">
      <w:pPr>
        <w:ind w:left="360"/>
        <w:rPr>
          <w:rFonts w:asciiTheme="minorHAnsi" w:hAnsiTheme="minorHAnsi"/>
          <w:sz w:val="12"/>
          <w:szCs w:val="12"/>
        </w:rPr>
      </w:pP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 in excelsis Deo.</w:t>
      </w: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Gloria, Gloria in excelsis Deo.</w:t>
      </w:r>
    </w:p>
    <w:p w:rsidR="00F4102B" w:rsidRPr="00170DBA" w:rsidRDefault="00F4102B" w:rsidP="00F4102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Deo, Deo.</w:t>
      </w: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F4102B" w:rsidRPr="00170DBA" w:rsidRDefault="00E146B3" w:rsidP="00F4102B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92" w:name="Gotellitonthemountain"/>
      <w:r w:rsidRPr="00170DBA">
        <w:rPr>
          <w:rFonts w:asciiTheme="minorHAnsi" w:hAnsiTheme="minorHAnsi"/>
          <w:b/>
        </w:rPr>
        <w:lastRenderedPageBreak/>
        <w:t>Go, tell it on the mountain</w:t>
      </w:r>
      <w:bookmarkEnd w:id="92"/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E146B3">
      <w:pPr>
        <w:ind w:left="36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>Go tell it on the mountain,</w:t>
      </w:r>
    </w:p>
    <w:p w:rsidR="00E146B3" w:rsidRPr="00170DBA" w:rsidRDefault="00E146B3" w:rsidP="00E146B3">
      <w:pPr>
        <w:ind w:left="36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over the hills and everywhere.</w:t>
      </w:r>
    </w:p>
    <w:p w:rsidR="00E146B3" w:rsidRPr="00170DBA" w:rsidRDefault="00E146B3" w:rsidP="00E146B3">
      <w:pPr>
        <w:ind w:left="36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Go tell it on the mountain,</w:t>
      </w:r>
    </w:p>
    <w:p w:rsidR="00E146B3" w:rsidRPr="00170DBA" w:rsidRDefault="00E146B3" w:rsidP="00E146B3">
      <w:pPr>
        <w:ind w:left="360"/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that Jesus Christ is born.</w:t>
      </w:r>
    </w:p>
    <w:p w:rsidR="00E146B3" w:rsidRPr="00170DBA" w:rsidRDefault="00E146B3" w:rsidP="00E146B3">
      <w:pPr>
        <w:ind w:left="360"/>
        <w:rPr>
          <w:rFonts w:asciiTheme="minorHAnsi" w:hAnsiTheme="minorHAnsi"/>
          <w:i/>
          <w:szCs w:val="22"/>
        </w:rPr>
      </w:pP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While shepherds kept their watching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o’er wand’ring flocks by night.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Behold, from out of heaven,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There shone a holy light. </w:t>
      </w:r>
      <w:r w:rsidRPr="00170DBA">
        <w:rPr>
          <w:rFonts w:asciiTheme="minorHAnsi" w:hAnsiTheme="minorHAnsi"/>
          <w:i/>
          <w:szCs w:val="22"/>
        </w:rPr>
        <w:t>Go, tell it ...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And lo, when they had seen it,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They all bowed down and prayed;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They travelled on together </w:t>
      </w:r>
    </w:p>
    <w:p w:rsidR="00E146B3" w:rsidRPr="00170DBA" w:rsidRDefault="00E146B3" w:rsidP="00E146B3">
      <w:pPr>
        <w:ind w:left="360"/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to where the babe was laid.</w:t>
      </w:r>
      <w:r w:rsidRPr="00170DBA">
        <w:rPr>
          <w:rFonts w:asciiTheme="minorHAnsi" w:hAnsiTheme="minorHAnsi"/>
          <w:i/>
          <w:szCs w:val="22"/>
        </w:rPr>
        <w:t xml:space="preserve"> Go, tell it ...</w:t>
      </w:r>
    </w:p>
    <w:p w:rsidR="00E146B3" w:rsidRPr="00170DBA" w:rsidRDefault="00E146B3" w:rsidP="00F4102B">
      <w:pPr>
        <w:ind w:left="360"/>
        <w:rPr>
          <w:rFonts w:asciiTheme="minorHAnsi" w:hAnsiTheme="minorHAnsi"/>
          <w:szCs w:val="22"/>
        </w:rPr>
      </w:pPr>
    </w:p>
    <w:p w:rsidR="00F4102B" w:rsidRPr="00170DBA" w:rsidRDefault="00F4102B" w:rsidP="00F4102B">
      <w:pPr>
        <w:ind w:left="360"/>
        <w:rPr>
          <w:rFonts w:asciiTheme="minorHAnsi" w:hAnsiTheme="minorHAnsi"/>
          <w:szCs w:val="22"/>
        </w:rPr>
      </w:pPr>
    </w:p>
    <w:p w:rsidR="00F4102B" w:rsidRPr="00170DBA" w:rsidRDefault="00F4102B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E146B3">
      <w:pPr>
        <w:rPr>
          <w:rFonts w:asciiTheme="minorHAnsi" w:hAnsiTheme="minorHAnsi"/>
          <w:b/>
          <w:szCs w:val="22"/>
        </w:rPr>
      </w:pPr>
      <w:r w:rsidRPr="00170DBA">
        <w:rPr>
          <w:rFonts w:asciiTheme="minorHAnsi" w:hAnsiTheme="minorHAnsi"/>
          <w:b/>
          <w:szCs w:val="22"/>
        </w:rPr>
        <w:t>Go, tell it on the mountain</w:t>
      </w:r>
    </w:p>
    <w:p w:rsidR="00E146B3" w:rsidRPr="00170DBA" w:rsidRDefault="00E146B3" w:rsidP="00E146B3">
      <w:pPr>
        <w:jc w:val="center"/>
        <w:rPr>
          <w:rFonts w:asciiTheme="minorHAnsi" w:hAnsiTheme="minorHAnsi"/>
          <w:szCs w:val="22"/>
        </w:rPr>
      </w:pPr>
    </w:p>
    <w:p w:rsidR="00E146B3" w:rsidRPr="00170DBA" w:rsidRDefault="00E146B3" w:rsidP="00E146B3">
      <w:pPr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>Go tell it on the mountain,</w:t>
      </w:r>
    </w:p>
    <w:p w:rsidR="00E146B3" w:rsidRPr="00170DBA" w:rsidRDefault="00E146B3" w:rsidP="00E146B3">
      <w:pPr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over the hills and everywhere.</w:t>
      </w:r>
    </w:p>
    <w:p w:rsidR="00E146B3" w:rsidRPr="00170DBA" w:rsidRDefault="00E146B3" w:rsidP="00E146B3">
      <w:pPr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Go tell it on the mountain,</w:t>
      </w:r>
    </w:p>
    <w:p w:rsidR="00E146B3" w:rsidRPr="00170DBA" w:rsidRDefault="00E146B3" w:rsidP="00E146B3">
      <w:pPr>
        <w:rPr>
          <w:rFonts w:asciiTheme="minorHAnsi" w:hAnsiTheme="minorHAnsi"/>
          <w:i/>
          <w:szCs w:val="22"/>
        </w:rPr>
      </w:pPr>
      <w:r w:rsidRPr="00170DBA">
        <w:rPr>
          <w:rFonts w:asciiTheme="minorHAnsi" w:hAnsiTheme="minorHAnsi"/>
          <w:i/>
          <w:szCs w:val="22"/>
        </w:rPr>
        <w:t xml:space="preserve"> that Jesus Christ is born.</w:t>
      </w:r>
    </w:p>
    <w:p w:rsidR="00E146B3" w:rsidRPr="00170DBA" w:rsidRDefault="00E146B3" w:rsidP="00E146B3">
      <w:pPr>
        <w:rPr>
          <w:rFonts w:asciiTheme="minorHAnsi" w:hAnsiTheme="minorHAnsi"/>
          <w:i/>
          <w:szCs w:val="22"/>
        </w:rPr>
      </w:pP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While shepherds kept their watching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o’er wand’ring flocks by night.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Behold, from out of heaven,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There shone a holy light. </w:t>
      </w:r>
      <w:r w:rsidRPr="00170DBA">
        <w:rPr>
          <w:rFonts w:asciiTheme="minorHAnsi" w:hAnsiTheme="minorHAnsi"/>
          <w:i/>
          <w:szCs w:val="22"/>
        </w:rPr>
        <w:t>Go, tell it ...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And lo, when they had seen it,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They all bowed down and prayed;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They travelled on together 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to where the babe was laid.</w:t>
      </w:r>
      <w:r w:rsidRPr="00170DBA">
        <w:rPr>
          <w:rFonts w:asciiTheme="minorHAnsi" w:hAnsiTheme="minorHAnsi"/>
          <w:i/>
          <w:szCs w:val="22"/>
        </w:rPr>
        <w:t xml:space="preserve"> Go, tell it ...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When first I was a seeker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I sought both night and day;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I asked the Lord to help me,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And he showed me the way. </w:t>
      </w:r>
      <w:r w:rsidRPr="00170DBA">
        <w:rPr>
          <w:rFonts w:asciiTheme="minorHAnsi" w:hAnsiTheme="minorHAnsi"/>
          <w:i/>
          <w:szCs w:val="22"/>
        </w:rPr>
        <w:t>Go, tell it ...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>He set me as a watchman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Upon the city wall,</w:t>
      </w:r>
    </w:p>
    <w:p w:rsidR="00E146B3" w:rsidRPr="00170DBA" w:rsidRDefault="00E146B3" w:rsidP="00E146B3">
      <w:pPr>
        <w:rPr>
          <w:rFonts w:asciiTheme="minorHAnsi" w:hAnsiTheme="minorHAnsi"/>
          <w:szCs w:val="22"/>
        </w:rPr>
      </w:pPr>
      <w:r w:rsidRPr="00170DBA">
        <w:rPr>
          <w:rFonts w:asciiTheme="minorHAnsi" w:hAnsiTheme="minorHAnsi"/>
          <w:szCs w:val="22"/>
        </w:rPr>
        <w:t xml:space="preserve"> And if I am a Christian,</w:t>
      </w:r>
    </w:p>
    <w:p w:rsidR="00E146B3" w:rsidRPr="00170DBA" w:rsidRDefault="00E146B3" w:rsidP="00E146B3">
      <w:pPr>
        <w:rPr>
          <w:rFonts w:asciiTheme="minorHAnsi" w:hAnsiTheme="minorHAnsi"/>
          <w:sz w:val="32"/>
          <w:szCs w:val="32"/>
        </w:rPr>
      </w:pPr>
      <w:r w:rsidRPr="00170DBA">
        <w:rPr>
          <w:rFonts w:asciiTheme="minorHAnsi" w:hAnsiTheme="minorHAnsi"/>
          <w:szCs w:val="22"/>
        </w:rPr>
        <w:t xml:space="preserve"> I am the least of all.</w:t>
      </w:r>
      <w:r w:rsidRPr="00170DBA">
        <w:rPr>
          <w:rFonts w:asciiTheme="minorHAnsi" w:hAnsiTheme="minorHAnsi"/>
          <w:sz w:val="32"/>
          <w:szCs w:val="32"/>
        </w:rPr>
        <w:t xml:space="preserve"> </w:t>
      </w:r>
      <w:r w:rsidRPr="00170DBA">
        <w:rPr>
          <w:rFonts w:asciiTheme="minorHAnsi" w:hAnsiTheme="minorHAnsi"/>
          <w:i/>
          <w:szCs w:val="22"/>
        </w:rPr>
        <w:t>Go, tell it ...</w:t>
      </w: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E146B3" w:rsidRPr="00170DBA" w:rsidRDefault="00E146B3" w:rsidP="00F4102B">
      <w:pPr>
        <w:ind w:left="360"/>
        <w:rPr>
          <w:rFonts w:asciiTheme="minorHAnsi" w:hAnsiTheme="minorHAnsi"/>
        </w:rPr>
      </w:pPr>
    </w:p>
    <w:p w:rsidR="00F4102B" w:rsidRPr="00170DBA" w:rsidRDefault="00F4102B" w:rsidP="00F4102B">
      <w:pPr>
        <w:ind w:left="1440"/>
        <w:rPr>
          <w:rFonts w:asciiTheme="minorHAnsi" w:hAnsiTheme="minorHAnsi"/>
        </w:rPr>
      </w:pPr>
    </w:p>
    <w:p w:rsidR="000412CF" w:rsidRPr="00170DBA" w:rsidRDefault="000D57E5" w:rsidP="00E35D3E">
      <w:pPr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r w:rsidR="000412CF" w:rsidRPr="00170DBA">
        <w:rPr>
          <w:rFonts w:asciiTheme="minorHAnsi" w:hAnsiTheme="minorHAnsi"/>
          <w:b/>
          <w:bCs/>
        </w:rPr>
        <w:lastRenderedPageBreak/>
        <w:t>Adam lay y bounden</w:t>
      </w:r>
      <w:bookmarkEnd w:id="91"/>
    </w:p>
    <w:p w:rsidR="000412CF" w:rsidRPr="00170DBA" w:rsidRDefault="000412CF">
      <w:pPr>
        <w:rPr>
          <w:rFonts w:asciiTheme="minorHAnsi" w:hAnsiTheme="minorHAnsi"/>
          <w:b/>
          <w:bCs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Adam lay y bounden, bounden in a bond: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Four thousand winter thought he much too long.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all was for an apple, an apple that he took,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clerkes finden written in their book.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 w:rsidP="000D57E5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Ne had the apple taken been, the apple taken been,</w:t>
      </w:r>
    </w:p>
    <w:p w:rsidR="000412CF" w:rsidRPr="00170DBA" w:rsidRDefault="000412CF" w:rsidP="000D57E5">
      <w:pPr>
        <w:rPr>
          <w:ins w:id="93" w:author="Michael Raynor" w:date="2007-11-18T22:47:00Z"/>
          <w:rFonts w:asciiTheme="minorHAnsi" w:hAnsiTheme="minorHAnsi"/>
        </w:rPr>
      </w:pPr>
      <w:r w:rsidRPr="00170DBA">
        <w:rPr>
          <w:rFonts w:asciiTheme="minorHAnsi" w:hAnsiTheme="minorHAnsi"/>
        </w:rPr>
        <w:t>Ne had never our lady a been heaven</w:t>
      </w:r>
      <w:ins w:id="94" w:author="Michael Raynor" w:date="2007-11-18T22:46:00Z">
        <w:r w:rsidRPr="00170DBA">
          <w:rPr>
            <w:rFonts w:asciiTheme="minorHAnsi" w:hAnsiTheme="minorHAnsi"/>
          </w:rPr>
          <w:t>è</w:t>
        </w:r>
      </w:ins>
      <w:ins w:id="95" w:author="Michael Raynor" w:date="2007-11-18T22:47:00Z">
        <w:r w:rsidRPr="00170DBA">
          <w:rPr>
            <w:rFonts w:asciiTheme="minorHAnsi" w:hAnsiTheme="minorHAnsi"/>
          </w:rPr>
          <w:t xml:space="preserve"> queen.</w:t>
        </w:r>
      </w:ins>
    </w:p>
    <w:p w:rsidR="000412CF" w:rsidRPr="00170DBA" w:rsidRDefault="000412CF" w:rsidP="000D57E5">
      <w:pPr>
        <w:numPr>
          <w:ins w:id="96" w:author="Michael Raynor" w:date="2007-11-18T22:47:00Z"/>
        </w:numPr>
        <w:rPr>
          <w:ins w:id="97" w:author="Michael Raynor" w:date="2007-11-18T22:47:00Z"/>
          <w:rFonts w:asciiTheme="minorHAnsi" w:hAnsiTheme="minorHAnsi"/>
        </w:rPr>
      </w:pPr>
    </w:p>
    <w:p w:rsidR="000412CF" w:rsidRPr="00170DBA" w:rsidRDefault="000412CF" w:rsidP="000D57E5">
      <w:pPr>
        <w:numPr>
          <w:ins w:id="98" w:author="Michael Raynor" w:date="2007-11-18T22:47:00Z"/>
        </w:numPr>
        <w:rPr>
          <w:ins w:id="99" w:author="Michael Raynor" w:date="2007-11-18T22:47:00Z"/>
          <w:rFonts w:asciiTheme="minorHAnsi" w:hAnsiTheme="minorHAnsi"/>
        </w:rPr>
      </w:pPr>
      <w:ins w:id="100" w:author="Michael Raynor" w:date="2007-11-18T22:47:00Z">
        <w:r w:rsidRPr="00170DBA">
          <w:rPr>
            <w:rFonts w:asciiTheme="minorHAnsi" w:hAnsiTheme="minorHAnsi"/>
          </w:rPr>
          <w:t>Blessed be the time that apple taken was.</w:t>
        </w:r>
      </w:ins>
    </w:p>
    <w:p w:rsidR="000412CF" w:rsidRPr="00170DBA" w:rsidRDefault="000412CF" w:rsidP="000D57E5">
      <w:pPr>
        <w:numPr>
          <w:ins w:id="101" w:author="Michael Raynor" w:date="2007-11-18T22:47:00Z"/>
        </w:numPr>
        <w:rPr>
          <w:ins w:id="102" w:author="Michael Raynor" w:date="2007-11-18T22:47:00Z"/>
          <w:rFonts w:asciiTheme="minorHAnsi" w:hAnsiTheme="minorHAnsi"/>
        </w:rPr>
      </w:pPr>
      <w:ins w:id="103" w:author="Michael Raynor" w:date="2007-11-18T22:47:00Z">
        <w:r w:rsidRPr="00170DBA">
          <w:rPr>
            <w:rFonts w:asciiTheme="minorHAnsi" w:hAnsiTheme="minorHAnsi"/>
          </w:rPr>
          <w:t>Therefore we moun singen: Deo Gracias!</w:t>
        </w:r>
      </w:ins>
    </w:p>
    <w:p w:rsidR="000412CF" w:rsidRPr="00170DBA" w:rsidRDefault="000412CF" w:rsidP="000D57E5">
      <w:pPr>
        <w:numPr>
          <w:ins w:id="104" w:author="Michael Raynor" w:date="2007-11-18T22:49:00Z"/>
        </w:numPr>
        <w:rPr>
          <w:ins w:id="105" w:author="Michael Raynor" w:date="2007-11-18T22:49:00Z"/>
          <w:rFonts w:asciiTheme="minorHAnsi" w:hAnsiTheme="minorHAnsi"/>
        </w:rPr>
      </w:pPr>
    </w:p>
    <w:p w:rsidR="000412CF" w:rsidRPr="00170DBA" w:rsidRDefault="000412CF" w:rsidP="000D57E5">
      <w:pPr>
        <w:numPr>
          <w:ins w:id="106" w:author="Michael Raynor" w:date="2007-11-18T22:49:00Z"/>
        </w:numPr>
        <w:rPr>
          <w:ins w:id="107" w:author="Michael Raynor" w:date="2007-11-18T22:49:00Z"/>
          <w:rFonts w:asciiTheme="minorHAnsi" w:hAnsiTheme="minorHAnsi"/>
        </w:rPr>
      </w:pPr>
      <w:ins w:id="108" w:author="Michael Raynor" w:date="2007-11-18T22:49:00Z">
        <w:r w:rsidRPr="00170DBA">
          <w:rPr>
            <w:rFonts w:asciiTheme="minorHAnsi" w:hAnsiTheme="minorHAnsi"/>
          </w:rPr>
          <w:t>Words 15th century</w:t>
        </w:r>
      </w:ins>
    </w:p>
    <w:p w:rsidR="000412CF" w:rsidRPr="00170DBA" w:rsidRDefault="000412CF" w:rsidP="000D57E5">
      <w:pPr>
        <w:numPr>
          <w:ins w:id="109" w:author="Michael Raynor" w:date="2007-11-18T22:49:00Z"/>
        </w:numPr>
        <w:rPr>
          <w:ins w:id="110" w:author="Michael Raynor" w:date="2007-11-18T22:49:00Z"/>
          <w:rFonts w:asciiTheme="minorHAnsi" w:hAnsiTheme="minorHAnsi"/>
        </w:rPr>
      </w:pPr>
      <w:ins w:id="111" w:author="Michael Raynor" w:date="2007-11-18T22:49:00Z">
        <w:r w:rsidRPr="00170DBA">
          <w:rPr>
            <w:rFonts w:asciiTheme="minorHAnsi" w:hAnsiTheme="minorHAnsi"/>
          </w:rPr>
          <w:t>Peter Warlock  (1894-1930)</w:t>
        </w:r>
      </w:ins>
    </w:p>
    <w:p w:rsidR="000412CF" w:rsidRPr="00170DBA" w:rsidRDefault="000412CF">
      <w:pPr>
        <w:numPr>
          <w:ins w:id="112" w:author="Michael Raynor" w:date="2007-11-18T22:49:00Z"/>
        </w:numPr>
        <w:rPr>
          <w:ins w:id="113" w:author="Michael Raynor" w:date="2007-11-18T22:49:00Z"/>
          <w:rFonts w:asciiTheme="minorHAnsi" w:hAnsiTheme="minorHAnsi"/>
        </w:rPr>
      </w:pPr>
    </w:p>
    <w:p w:rsidR="00614BF9" w:rsidRPr="00614BF9" w:rsidRDefault="000412CF">
      <w:pPr>
        <w:rPr>
          <w:rFonts w:asciiTheme="minorHAnsi" w:hAnsiTheme="minorHAnsi"/>
          <w:b/>
        </w:rPr>
      </w:pPr>
      <w:ins w:id="114" w:author="Michael Raynor" w:date="2007-11-18T22:49:00Z">
        <w:r w:rsidRPr="00170DBA">
          <w:rPr>
            <w:rFonts w:asciiTheme="minorHAnsi" w:hAnsiTheme="minorHAnsi"/>
          </w:rPr>
          <w:br w:type="page"/>
        </w:r>
      </w:ins>
      <w:bookmarkStart w:id="115" w:name="IdSingYouasongbabyJesus"/>
      <w:bookmarkStart w:id="116" w:name="threeshipssailingin"/>
      <w:r w:rsidR="00630F28" w:rsidRPr="00614BF9">
        <w:rPr>
          <w:rFonts w:asciiTheme="minorHAnsi" w:hAnsiTheme="minorHAnsi"/>
          <w:b/>
        </w:rPr>
        <w:lastRenderedPageBreak/>
        <w:t>I’d sing you a song, baby Jesus</w:t>
      </w:r>
    </w:p>
    <w:bookmarkEnd w:id="115"/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sing you a song, baby Jesus,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kneel at the side of your bed,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If I were a child in Bethlehem town,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 would cradle your sleepy head.</w:t>
      </w:r>
    </w:p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bring you a toy, baby Jesus,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gaze at you all through the night,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tell you a story, so soft and sweet,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Little Baby of love and light.</w:t>
      </w:r>
    </w:p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Sleep, sleep, Baby divine,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Let me watch o’er your cradle tonight.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Sleep, sleep ‘til the breaking of light,</w:t>
      </w: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O sleep, sleep, sleep.</w:t>
      </w:r>
    </w:p>
    <w:p w:rsidR="00614BF9" w:rsidRDefault="00614BF9">
      <w:pPr>
        <w:rPr>
          <w:rFonts w:asciiTheme="minorHAnsi" w:hAnsiTheme="minorHAnsi"/>
        </w:rPr>
      </w:pPr>
    </w:p>
    <w:p w:rsidR="00614BF9" w:rsidRDefault="00614BF9" w:rsidP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sing you a song, baby Jesus,</w:t>
      </w:r>
    </w:p>
    <w:p w:rsidR="00614BF9" w:rsidRDefault="00614BF9" w:rsidP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I’d kneel at the side of your bed,</w:t>
      </w:r>
    </w:p>
    <w:p w:rsidR="00614BF9" w:rsidRDefault="00614BF9" w:rsidP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If I were a child in Bethlehem town,</w:t>
      </w:r>
    </w:p>
    <w:p w:rsidR="00614BF9" w:rsidRDefault="00614BF9" w:rsidP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>I would cradle your sleepy head.</w:t>
      </w:r>
    </w:p>
    <w:p w:rsidR="00614BF9" w:rsidRDefault="00614BF9" w:rsidP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Shawna Edwards</w:t>
      </w:r>
    </w:p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</w:p>
    <w:p w:rsidR="00614BF9" w:rsidRDefault="00614BF9">
      <w:pPr>
        <w:rPr>
          <w:rFonts w:asciiTheme="minorHAnsi" w:hAnsiTheme="minorHAnsi"/>
        </w:rPr>
      </w:pPr>
    </w:p>
    <w:p w:rsidR="00630F28" w:rsidRDefault="00630F28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0412CF" w:rsidRPr="00170DBA" w:rsidRDefault="00620835">
      <w:pPr>
        <w:numPr>
          <w:ins w:id="117" w:author="Unknown"/>
        </w:numPr>
        <w:rPr>
          <w:ins w:id="118" w:author="Michael Raynor" w:date="2007-11-18T22:58:00Z"/>
          <w:rFonts w:asciiTheme="minorHAnsi" w:hAnsiTheme="minorHAnsi"/>
          <w:b/>
          <w:bCs/>
        </w:rPr>
      </w:pPr>
      <w:ins w:id="119" w:author="Michael Raynor" w:date="2007-11-18T22:57:00Z">
        <w:r w:rsidRPr="00620835">
          <w:rPr>
            <w:rFonts w:asciiTheme="minorHAnsi" w:hAnsiTheme="minorHAnsi"/>
            <w:b/>
            <w:bCs/>
            <w:rPrChange w:id="120" w:author="Michael Raynor" w:date="2007-11-18T22:58:00Z">
              <w:rPr>
                <w:b/>
                <w:bCs/>
                <w:color w:val="0000FF"/>
                <w:u w:val="single"/>
              </w:rPr>
            </w:rPrChange>
          </w:rPr>
          <w:lastRenderedPageBreak/>
          <w:t>I saw three ships come sailing in</w:t>
        </w:r>
      </w:ins>
      <w:bookmarkEnd w:id="116"/>
    </w:p>
    <w:p w:rsidR="000412CF" w:rsidRPr="00170DBA" w:rsidRDefault="000412CF">
      <w:pPr>
        <w:numPr>
          <w:ins w:id="121" w:author="Michael Raynor" w:date="2007-11-18T22:58:00Z"/>
        </w:numPr>
        <w:rPr>
          <w:ins w:id="122" w:author="Michael Raynor" w:date="2007-11-18T22:58:00Z"/>
          <w:rFonts w:asciiTheme="minorHAnsi" w:hAnsiTheme="minorHAnsi"/>
        </w:rPr>
      </w:pPr>
    </w:p>
    <w:p w:rsidR="000412CF" w:rsidRPr="00170DBA" w:rsidRDefault="000412CF">
      <w:pPr>
        <w:numPr>
          <w:ins w:id="123" w:author="Michael Raynor" w:date="2007-11-18T22:58:00Z"/>
        </w:numPr>
        <w:rPr>
          <w:rFonts w:asciiTheme="minorHAnsi" w:hAnsiTheme="minorHAnsi"/>
        </w:rPr>
      </w:pPr>
    </w:p>
    <w:p w:rsidR="000412CF" w:rsidRPr="00170DBA" w:rsidRDefault="000412CF">
      <w:pPr>
        <w:rPr>
          <w:ins w:id="124" w:author="Michael Raynor" w:date="2007-11-18T22:59:00Z"/>
          <w:rFonts w:asciiTheme="minorHAnsi" w:hAnsiTheme="minorHAnsi"/>
        </w:rPr>
      </w:pPr>
      <w:ins w:id="125" w:author="Michael Raynor" w:date="2007-11-18T23:00:00Z">
        <w:r w:rsidRPr="00170DBA">
          <w:rPr>
            <w:rFonts w:asciiTheme="minorHAnsi" w:hAnsiTheme="minorHAnsi"/>
          </w:rPr>
          <w:t>1.</w:t>
        </w:r>
        <w:r w:rsidRPr="00170DBA">
          <w:rPr>
            <w:rFonts w:asciiTheme="minorHAnsi" w:hAnsiTheme="minorHAnsi"/>
          </w:rPr>
          <w:tab/>
        </w:r>
      </w:ins>
      <w:ins w:id="126" w:author="Michael Raynor" w:date="2007-11-18T22:58:00Z">
        <w:r w:rsidR="00620835" w:rsidRPr="00620835">
          <w:rPr>
            <w:rFonts w:asciiTheme="minorHAnsi" w:hAnsiTheme="minorHAnsi"/>
            <w:rPrChange w:id="127" w:author="Michael Raynor" w:date="2007-11-18T22:59:00Z">
              <w:rPr>
                <w:color w:val="0000FF"/>
                <w:u w:val="single"/>
              </w:rPr>
            </w:rPrChange>
          </w:rPr>
          <w:t>I saw three ships come sailing in</w:t>
        </w:r>
      </w:ins>
      <w:ins w:id="128" w:author="Michael Raynor" w:date="2007-11-18T22:59:00Z">
        <w:r w:rsidRPr="00170DBA">
          <w:rPr>
            <w:rFonts w:asciiTheme="minorHAnsi" w:hAnsiTheme="minorHAnsi"/>
          </w:rPr>
          <w:t>,</w:t>
        </w:r>
      </w:ins>
    </w:p>
    <w:p w:rsidR="000412CF" w:rsidRPr="00170DBA" w:rsidRDefault="000412CF">
      <w:pPr>
        <w:numPr>
          <w:ins w:id="129" w:author="Michael Raynor" w:date="2007-11-18T22:59:00Z"/>
        </w:numPr>
        <w:ind w:left="720"/>
        <w:rPr>
          <w:ins w:id="130" w:author="Michael Raynor" w:date="2007-11-18T22:59:00Z"/>
          <w:rFonts w:asciiTheme="minorHAnsi" w:hAnsiTheme="minorHAnsi"/>
        </w:rPr>
      </w:pPr>
      <w:ins w:id="131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132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0412CF" w:rsidRPr="00170DBA" w:rsidRDefault="000412CF">
      <w:pPr>
        <w:numPr>
          <w:ins w:id="133" w:author="Michael Raynor" w:date="2007-11-18T22:59:00Z"/>
        </w:numPr>
        <w:ind w:left="720"/>
        <w:rPr>
          <w:ins w:id="134" w:author="Michael Raynor" w:date="2007-11-18T22:59:00Z"/>
          <w:rFonts w:asciiTheme="minorHAnsi" w:hAnsiTheme="minorHAnsi"/>
        </w:rPr>
      </w:pPr>
      <w:ins w:id="135" w:author="Michael Raynor" w:date="2007-11-18T22:59:00Z">
        <w:r w:rsidRPr="00170DBA">
          <w:rPr>
            <w:rFonts w:asciiTheme="minorHAnsi" w:hAnsiTheme="minorHAnsi"/>
          </w:rPr>
          <w:t>I saw three ships come sailing in,</w:t>
        </w:r>
      </w:ins>
    </w:p>
    <w:p w:rsidR="000412CF" w:rsidRPr="00170DBA" w:rsidRDefault="000412CF">
      <w:pPr>
        <w:numPr>
          <w:ins w:id="136" w:author="Michael Raynor" w:date="2007-11-18T23:00:00Z"/>
        </w:numPr>
        <w:ind w:left="720"/>
        <w:rPr>
          <w:ins w:id="137" w:author="Michael Raynor" w:date="2007-11-18T23:00:00Z"/>
          <w:rFonts w:asciiTheme="minorHAnsi" w:hAnsiTheme="minorHAnsi"/>
        </w:rPr>
      </w:pPr>
      <w:ins w:id="138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0412CF" w:rsidRPr="00170DBA" w:rsidRDefault="000412CF">
      <w:pPr>
        <w:numPr>
          <w:ins w:id="139" w:author="Michael Raynor" w:date="2007-11-18T23:00:00Z"/>
        </w:numPr>
        <w:rPr>
          <w:ins w:id="140" w:author="Michael Raynor" w:date="2007-11-18T23:00:00Z"/>
          <w:rFonts w:asciiTheme="minorHAnsi" w:hAnsiTheme="minorHAnsi"/>
        </w:rPr>
      </w:pPr>
    </w:p>
    <w:p w:rsidR="000412CF" w:rsidRPr="00170DBA" w:rsidRDefault="000412CF">
      <w:pPr>
        <w:numPr>
          <w:ins w:id="141" w:author="Michael Raynor" w:date="2007-11-18T23:00:00Z"/>
        </w:numPr>
        <w:rPr>
          <w:ins w:id="142" w:author="Michael Raynor" w:date="2007-11-18T23:00:00Z"/>
          <w:rFonts w:asciiTheme="minorHAnsi" w:hAnsiTheme="minorHAnsi"/>
        </w:rPr>
      </w:pPr>
      <w:ins w:id="143" w:author="Michael Raynor" w:date="2007-11-18T23:00:00Z">
        <w:r w:rsidRPr="00170DBA">
          <w:rPr>
            <w:rFonts w:asciiTheme="minorHAnsi" w:hAnsiTheme="minorHAnsi"/>
          </w:rPr>
          <w:t>2.</w:t>
        </w:r>
        <w:r w:rsidRPr="00170DBA">
          <w:rPr>
            <w:rFonts w:asciiTheme="minorHAnsi" w:hAnsiTheme="minorHAnsi"/>
          </w:rPr>
          <w:tab/>
          <w:t>And what was in those ships all three?</w:t>
        </w:r>
      </w:ins>
    </w:p>
    <w:p w:rsidR="000412CF" w:rsidRPr="00170DBA" w:rsidRDefault="000412CF">
      <w:pPr>
        <w:numPr>
          <w:ins w:id="144" w:author="Michael Raynor" w:date="2007-11-18T23:01:00Z"/>
        </w:numPr>
        <w:rPr>
          <w:ins w:id="145" w:author="Michael Raynor" w:date="2007-11-18T23:00:00Z"/>
          <w:rFonts w:asciiTheme="minorHAnsi" w:hAnsiTheme="minorHAnsi"/>
        </w:rPr>
      </w:pPr>
    </w:p>
    <w:p w:rsidR="000412CF" w:rsidRPr="00170DBA" w:rsidRDefault="000412CF">
      <w:pPr>
        <w:numPr>
          <w:ins w:id="146" w:author="Michael Raynor" w:date="2007-11-18T23:00:00Z"/>
        </w:numPr>
        <w:rPr>
          <w:ins w:id="147" w:author="Michael Raynor" w:date="2007-11-18T23:01:00Z"/>
          <w:rFonts w:asciiTheme="minorHAnsi" w:hAnsiTheme="minorHAnsi"/>
        </w:rPr>
      </w:pPr>
      <w:ins w:id="148" w:author="Michael Raynor" w:date="2007-11-18T23:01:00Z">
        <w:r w:rsidRPr="00170DBA">
          <w:rPr>
            <w:rFonts w:asciiTheme="minorHAnsi" w:hAnsiTheme="minorHAnsi"/>
          </w:rPr>
          <w:t>3.</w:t>
        </w:r>
        <w:r w:rsidRPr="00170DBA">
          <w:rPr>
            <w:rFonts w:asciiTheme="minorHAnsi" w:hAnsiTheme="minorHAnsi"/>
          </w:rPr>
          <w:tab/>
          <w:t>Our Saviour Christ and his lady…</w:t>
        </w:r>
      </w:ins>
    </w:p>
    <w:p w:rsidR="000412CF" w:rsidRPr="00170DBA" w:rsidRDefault="000412CF">
      <w:pPr>
        <w:numPr>
          <w:ins w:id="149" w:author="Michael Raynor" w:date="2007-11-18T23:01:00Z"/>
        </w:numPr>
        <w:rPr>
          <w:ins w:id="150" w:author="Michael Raynor" w:date="2007-11-18T23:01:00Z"/>
          <w:rFonts w:asciiTheme="minorHAnsi" w:hAnsiTheme="minorHAnsi"/>
        </w:rPr>
      </w:pPr>
    </w:p>
    <w:p w:rsidR="000412CF" w:rsidRPr="00170DBA" w:rsidRDefault="000412CF">
      <w:pPr>
        <w:numPr>
          <w:ins w:id="151" w:author="Michael Raynor" w:date="2007-11-18T23:01:00Z"/>
        </w:numPr>
        <w:rPr>
          <w:ins w:id="152" w:author="Michael Raynor" w:date="2007-11-18T23:01:00Z"/>
          <w:rFonts w:asciiTheme="minorHAnsi" w:hAnsiTheme="minorHAnsi"/>
        </w:rPr>
      </w:pPr>
      <w:ins w:id="153" w:author="Michael Raynor" w:date="2007-11-18T23:01:00Z">
        <w:r w:rsidRPr="00170DBA">
          <w:rPr>
            <w:rFonts w:asciiTheme="minorHAnsi" w:hAnsiTheme="minorHAnsi"/>
          </w:rPr>
          <w:t>4.</w:t>
        </w:r>
        <w:r w:rsidRPr="00170DBA">
          <w:rPr>
            <w:rFonts w:asciiTheme="minorHAnsi" w:hAnsiTheme="minorHAnsi"/>
          </w:rPr>
          <w:tab/>
          <w:t>Pray, whither sailed those ships all three?</w:t>
        </w:r>
      </w:ins>
    </w:p>
    <w:p w:rsidR="000412CF" w:rsidRPr="00170DBA" w:rsidRDefault="000412CF">
      <w:pPr>
        <w:numPr>
          <w:ins w:id="154" w:author="Michael Raynor" w:date="2007-11-18T23:01:00Z"/>
        </w:numPr>
        <w:rPr>
          <w:ins w:id="155" w:author="Michael Raynor" w:date="2007-11-18T23:01:00Z"/>
          <w:rFonts w:asciiTheme="minorHAnsi" w:hAnsiTheme="minorHAnsi"/>
        </w:rPr>
      </w:pPr>
    </w:p>
    <w:p w:rsidR="000412CF" w:rsidRPr="00170DBA" w:rsidRDefault="000412CF">
      <w:pPr>
        <w:numPr>
          <w:ins w:id="156" w:author="Michael Raynor" w:date="2007-11-18T23:01:00Z"/>
        </w:numPr>
        <w:rPr>
          <w:ins w:id="157" w:author="Michael Raynor" w:date="2007-11-18T23:01:00Z"/>
          <w:rFonts w:asciiTheme="minorHAnsi" w:hAnsiTheme="minorHAnsi"/>
        </w:rPr>
      </w:pPr>
      <w:ins w:id="158" w:author="Michael Raynor" w:date="2007-11-18T23:01:00Z">
        <w:r w:rsidRPr="00170DBA">
          <w:rPr>
            <w:rFonts w:asciiTheme="minorHAnsi" w:hAnsiTheme="minorHAnsi"/>
          </w:rPr>
          <w:t>5.</w:t>
        </w:r>
        <w:r w:rsidRPr="00170DBA">
          <w:rPr>
            <w:rFonts w:asciiTheme="minorHAnsi" w:hAnsiTheme="minorHAnsi"/>
          </w:rPr>
          <w:tab/>
          <w:t>O, they sailed into Bethlehem.</w:t>
        </w:r>
      </w:ins>
    </w:p>
    <w:p w:rsidR="000412CF" w:rsidRPr="00170DBA" w:rsidRDefault="000412CF">
      <w:pPr>
        <w:numPr>
          <w:ins w:id="159" w:author="Michael Raynor" w:date="2007-11-18T23:01:00Z"/>
        </w:numPr>
        <w:rPr>
          <w:ins w:id="160" w:author="Michael Raynor" w:date="2007-11-18T23:01:00Z"/>
          <w:rFonts w:asciiTheme="minorHAnsi" w:hAnsiTheme="minorHAnsi"/>
        </w:rPr>
      </w:pPr>
    </w:p>
    <w:p w:rsidR="000412CF" w:rsidRPr="00170DBA" w:rsidRDefault="000412CF">
      <w:pPr>
        <w:numPr>
          <w:ins w:id="161" w:author="Michael Raynor" w:date="2007-11-18T23:01:00Z"/>
        </w:numPr>
        <w:rPr>
          <w:ins w:id="162" w:author="Michael Raynor" w:date="2007-11-18T23:01:00Z"/>
          <w:rFonts w:asciiTheme="minorHAnsi" w:hAnsiTheme="minorHAnsi"/>
        </w:rPr>
      </w:pPr>
      <w:ins w:id="163" w:author="Michael Raynor" w:date="2007-11-18T23:01:00Z">
        <w:r w:rsidRPr="00170DBA">
          <w:rPr>
            <w:rFonts w:asciiTheme="minorHAnsi" w:hAnsiTheme="minorHAnsi"/>
          </w:rPr>
          <w:t>6.</w:t>
        </w:r>
        <w:r w:rsidRPr="00170DBA">
          <w:rPr>
            <w:rFonts w:asciiTheme="minorHAnsi" w:hAnsiTheme="minorHAnsi"/>
          </w:rPr>
          <w:tab/>
          <w:t>And all the bells on earth shall ring.</w:t>
        </w:r>
      </w:ins>
    </w:p>
    <w:p w:rsidR="000412CF" w:rsidRPr="00170DBA" w:rsidRDefault="000412CF">
      <w:pPr>
        <w:numPr>
          <w:ins w:id="164" w:author="Michael Raynor" w:date="2007-11-18T23:02:00Z"/>
        </w:numPr>
        <w:rPr>
          <w:ins w:id="165" w:author="Michael Raynor" w:date="2007-11-18T23:02:00Z"/>
          <w:rFonts w:asciiTheme="minorHAnsi" w:hAnsiTheme="minorHAnsi"/>
        </w:rPr>
      </w:pPr>
    </w:p>
    <w:p w:rsidR="000412CF" w:rsidRPr="00170DBA" w:rsidRDefault="000412CF">
      <w:pPr>
        <w:numPr>
          <w:ins w:id="166" w:author="Michael Raynor" w:date="2007-11-18T23:02:00Z"/>
        </w:numPr>
        <w:rPr>
          <w:ins w:id="167" w:author="Michael Raynor" w:date="2007-11-18T23:02:00Z"/>
          <w:rFonts w:asciiTheme="minorHAnsi" w:hAnsiTheme="minorHAnsi"/>
        </w:rPr>
      </w:pPr>
      <w:ins w:id="168" w:author="Michael Raynor" w:date="2007-11-18T23:02:00Z">
        <w:r w:rsidRPr="00170DBA">
          <w:rPr>
            <w:rFonts w:asciiTheme="minorHAnsi" w:hAnsiTheme="minorHAnsi"/>
          </w:rPr>
          <w:t>7.</w:t>
        </w:r>
        <w:r w:rsidRPr="00170DBA">
          <w:rPr>
            <w:rFonts w:asciiTheme="minorHAnsi" w:hAnsiTheme="minorHAnsi"/>
          </w:rPr>
          <w:tab/>
          <w:t>And all the angels in heaven shall sing.</w:t>
        </w:r>
      </w:ins>
    </w:p>
    <w:p w:rsidR="000412CF" w:rsidRPr="00170DBA" w:rsidRDefault="000412CF">
      <w:pPr>
        <w:numPr>
          <w:ins w:id="169" w:author="Michael Raynor" w:date="2007-11-18T23:02:00Z"/>
        </w:numPr>
        <w:rPr>
          <w:ins w:id="170" w:author="Michael Raynor" w:date="2007-11-18T23:02:00Z"/>
          <w:rFonts w:asciiTheme="minorHAnsi" w:hAnsiTheme="minorHAnsi"/>
        </w:rPr>
      </w:pPr>
    </w:p>
    <w:p w:rsidR="000412CF" w:rsidRPr="00170DBA" w:rsidRDefault="000412CF">
      <w:pPr>
        <w:numPr>
          <w:ins w:id="171" w:author="Michael Raynor" w:date="2007-11-18T23:02:00Z"/>
        </w:numPr>
        <w:rPr>
          <w:ins w:id="172" w:author="Michael Raynor" w:date="2007-11-18T23:02:00Z"/>
          <w:rFonts w:asciiTheme="minorHAnsi" w:hAnsiTheme="minorHAnsi"/>
        </w:rPr>
      </w:pPr>
      <w:ins w:id="173" w:author="Michael Raynor" w:date="2007-11-18T23:02:00Z">
        <w:r w:rsidRPr="00170DBA">
          <w:rPr>
            <w:rFonts w:asciiTheme="minorHAnsi" w:hAnsiTheme="minorHAnsi"/>
          </w:rPr>
          <w:t>8.</w:t>
        </w:r>
        <w:r w:rsidRPr="00170DBA">
          <w:rPr>
            <w:rFonts w:asciiTheme="minorHAnsi" w:hAnsiTheme="minorHAnsi"/>
          </w:rPr>
          <w:tab/>
          <w:t>And all the souls on earth shall sing.</w:t>
        </w:r>
      </w:ins>
    </w:p>
    <w:p w:rsidR="000412CF" w:rsidRPr="00170DBA" w:rsidRDefault="000412CF">
      <w:pPr>
        <w:numPr>
          <w:ins w:id="174" w:author="Michael Raynor" w:date="2007-11-18T23:02:00Z"/>
        </w:numPr>
        <w:rPr>
          <w:ins w:id="175" w:author="Michael Raynor" w:date="2007-11-18T23:02:00Z"/>
          <w:rFonts w:asciiTheme="minorHAnsi" w:hAnsiTheme="minorHAnsi"/>
        </w:rPr>
      </w:pPr>
    </w:p>
    <w:p w:rsidR="000412CF" w:rsidRPr="00170DBA" w:rsidRDefault="000412CF">
      <w:pPr>
        <w:numPr>
          <w:ins w:id="176" w:author="Michael Raynor" w:date="2007-11-18T23:02:00Z"/>
        </w:numPr>
        <w:rPr>
          <w:ins w:id="177" w:author="Michael Raynor" w:date="2007-11-18T23:02:00Z"/>
          <w:rFonts w:asciiTheme="minorHAnsi" w:hAnsiTheme="minorHAnsi"/>
        </w:rPr>
      </w:pPr>
      <w:ins w:id="178" w:author="Michael Raynor" w:date="2007-11-18T23:02:00Z">
        <w:r w:rsidRPr="00170DBA">
          <w:rPr>
            <w:rFonts w:asciiTheme="minorHAnsi" w:hAnsiTheme="minorHAnsi"/>
          </w:rPr>
          <w:t>9.</w:t>
        </w:r>
        <w:r w:rsidRPr="00170DBA">
          <w:rPr>
            <w:rFonts w:asciiTheme="minorHAnsi" w:hAnsiTheme="minorHAnsi"/>
          </w:rPr>
          <w:tab/>
          <w:t>Then let us all rejoice amain!</w:t>
        </w:r>
      </w:ins>
    </w:p>
    <w:p w:rsidR="000412CF" w:rsidRPr="00170DBA" w:rsidRDefault="000412CF">
      <w:pPr>
        <w:numPr>
          <w:ins w:id="179" w:author="Michael Raynor" w:date="2007-11-18T23:02:00Z"/>
        </w:numPr>
        <w:rPr>
          <w:ins w:id="180" w:author="Michael Raynor" w:date="2007-11-18T23:02:00Z"/>
          <w:rFonts w:asciiTheme="minorHAnsi" w:hAnsiTheme="minorHAnsi"/>
        </w:rPr>
      </w:pPr>
    </w:p>
    <w:p w:rsidR="000412CF" w:rsidRPr="00170DBA" w:rsidRDefault="000412CF">
      <w:pPr>
        <w:numPr>
          <w:ins w:id="181" w:author="Michael Raynor" w:date="2007-11-18T23:02:00Z"/>
        </w:numPr>
        <w:rPr>
          <w:ins w:id="182" w:author="Michael Raynor" w:date="2007-11-18T23:02:00Z"/>
          <w:rFonts w:asciiTheme="minorHAnsi" w:hAnsiTheme="minorHAnsi"/>
          <w:sz w:val="18"/>
        </w:rPr>
      </w:pPr>
      <w:ins w:id="183" w:author="Michael Raynor" w:date="2007-11-18T23:02:00Z">
        <w:r w:rsidRPr="00170DBA">
          <w:rPr>
            <w:rFonts w:asciiTheme="minorHAnsi" w:hAnsiTheme="minorHAnsi"/>
            <w:sz w:val="18"/>
          </w:rPr>
          <w:t>Traditional</w:t>
        </w:r>
      </w:ins>
    </w:p>
    <w:p w:rsidR="000412CF" w:rsidRPr="00170DBA" w:rsidRDefault="000412CF">
      <w:pPr>
        <w:numPr>
          <w:ins w:id="184" w:author="Michael Raynor" w:date="2007-11-18T23:03:00Z"/>
        </w:numPr>
        <w:rPr>
          <w:ins w:id="185" w:author="Michael Raynor" w:date="2007-11-18T23:03:00Z"/>
          <w:rFonts w:asciiTheme="minorHAnsi" w:hAnsiTheme="minorHAnsi"/>
          <w:sz w:val="18"/>
        </w:rPr>
      </w:pPr>
    </w:p>
    <w:p w:rsidR="000412CF" w:rsidRPr="00170DBA" w:rsidRDefault="000412CF">
      <w:pPr>
        <w:numPr>
          <w:ins w:id="186" w:author="Michael Raynor" w:date="2007-11-18T23:03:00Z"/>
        </w:numPr>
        <w:rPr>
          <w:ins w:id="187" w:author="Michael Raynor" w:date="2007-11-18T23:03:00Z"/>
          <w:rFonts w:asciiTheme="minorHAnsi" w:hAnsiTheme="minorHAnsi"/>
          <w:sz w:val="18"/>
        </w:rPr>
      </w:pPr>
    </w:p>
    <w:p w:rsidR="000412CF" w:rsidRDefault="000412CF">
      <w:pPr>
        <w:rPr>
          <w:rFonts w:asciiTheme="minorHAnsi" w:hAnsiTheme="minorHAnsi"/>
        </w:rPr>
      </w:pPr>
    </w:p>
    <w:p w:rsidR="00742982" w:rsidRDefault="00742982">
      <w:pPr>
        <w:rPr>
          <w:rFonts w:asciiTheme="minorHAnsi" w:hAnsiTheme="minorHAnsi"/>
        </w:rPr>
      </w:pPr>
    </w:p>
    <w:p w:rsidR="00742982" w:rsidRPr="00170DBA" w:rsidRDefault="00742982" w:rsidP="00742982">
      <w:pPr>
        <w:rPr>
          <w:ins w:id="188" w:author="Michael Raynor" w:date="2007-11-18T22:59:00Z"/>
          <w:rFonts w:asciiTheme="minorHAnsi" w:hAnsiTheme="minorHAnsi"/>
        </w:rPr>
      </w:pPr>
      <w:ins w:id="189" w:author="Michael Raynor" w:date="2007-11-18T23:00:00Z">
        <w:r w:rsidRPr="00170DBA">
          <w:rPr>
            <w:rFonts w:asciiTheme="minorHAnsi" w:hAnsiTheme="minorHAnsi"/>
          </w:rPr>
          <w:t>1.</w:t>
        </w:r>
        <w:r w:rsidRPr="00170DBA">
          <w:rPr>
            <w:rFonts w:asciiTheme="minorHAnsi" w:hAnsiTheme="minorHAnsi"/>
          </w:rPr>
          <w:tab/>
        </w:r>
      </w:ins>
      <w:ins w:id="190" w:author="Michael Raynor" w:date="2007-11-18T22:58:00Z">
        <w:r w:rsidRPr="00620835">
          <w:rPr>
            <w:rFonts w:asciiTheme="minorHAnsi" w:hAnsiTheme="minorHAnsi"/>
            <w:rPrChange w:id="191" w:author="Michael Raynor" w:date="2007-11-18T22:59:00Z">
              <w:rPr>
                <w:color w:val="0000FF"/>
                <w:u w:val="single"/>
              </w:rPr>
            </w:rPrChange>
          </w:rPr>
          <w:t>I saw three ships come sailing in</w:t>
        </w:r>
      </w:ins>
      <w:ins w:id="192" w:author="Michael Raynor" w:date="2007-11-18T22:59:00Z">
        <w:r w:rsidRPr="00170DBA">
          <w:rPr>
            <w:rFonts w:asciiTheme="minorHAnsi" w:hAnsiTheme="minorHAnsi"/>
          </w:rPr>
          <w:t>,</w:t>
        </w:r>
      </w:ins>
    </w:p>
    <w:p w:rsidR="00742982" w:rsidRPr="00170DBA" w:rsidRDefault="00742982" w:rsidP="00742982">
      <w:pPr>
        <w:ind w:left="720"/>
        <w:rPr>
          <w:ins w:id="193" w:author="Michael Raynor" w:date="2007-11-18T22:59:00Z"/>
          <w:rFonts w:asciiTheme="minorHAnsi" w:hAnsiTheme="minorHAnsi"/>
        </w:rPr>
      </w:pPr>
      <w:ins w:id="194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195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ind w:left="720"/>
        <w:rPr>
          <w:ins w:id="196" w:author="Michael Raynor" w:date="2007-11-18T22:59:00Z"/>
          <w:rFonts w:asciiTheme="minorHAnsi" w:hAnsiTheme="minorHAnsi"/>
        </w:rPr>
      </w:pPr>
      <w:ins w:id="197" w:author="Michael Raynor" w:date="2007-11-18T22:59:00Z">
        <w:r w:rsidRPr="00170DBA">
          <w:rPr>
            <w:rFonts w:asciiTheme="minorHAnsi" w:hAnsiTheme="minorHAnsi"/>
          </w:rPr>
          <w:t>I saw three ships come sailing in,</w:t>
        </w:r>
      </w:ins>
    </w:p>
    <w:p w:rsidR="00742982" w:rsidRPr="00170DBA" w:rsidRDefault="00742982" w:rsidP="00742982">
      <w:pPr>
        <w:ind w:left="720"/>
        <w:rPr>
          <w:ins w:id="198" w:author="Michael Raynor" w:date="2007-11-18T23:00:00Z"/>
          <w:rFonts w:asciiTheme="minorHAnsi" w:hAnsiTheme="minorHAnsi"/>
        </w:rPr>
      </w:pPr>
      <w:ins w:id="199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00" w:author="Michael Raynor" w:date="2007-11-18T23:00:00Z"/>
          <w:rFonts w:asciiTheme="minorHAnsi" w:hAnsiTheme="minorHAnsi"/>
        </w:rPr>
      </w:pPr>
    </w:p>
    <w:p w:rsidR="00742982" w:rsidRPr="00170DBA" w:rsidRDefault="00742982" w:rsidP="00742982">
      <w:pPr>
        <w:rPr>
          <w:ins w:id="201" w:author="Michael Raynor" w:date="2007-11-18T23:00:00Z"/>
          <w:rFonts w:asciiTheme="minorHAnsi" w:hAnsiTheme="minorHAnsi"/>
        </w:rPr>
      </w:pPr>
      <w:ins w:id="202" w:author="Michael Raynor" w:date="2007-11-18T23:00:00Z">
        <w:r w:rsidRPr="00170DBA">
          <w:rPr>
            <w:rFonts w:asciiTheme="minorHAnsi" w:hAnsiTheme="minorHAnsi"/>
          </w:rPr>
          <w:t>2.</w:t>
        </w:r>
        <w:r w:rsidRPr="00170DBA">
          <w:rPr>
            <w:rFonts w:asciiTheme="minorHAnsi" w:hAnsiTheme="minorHAnsi"/>
          </w:rPr>
          <w:tab/>
          <w:t>And what was in those ships all three?</w:t>
        </w:r>
      </w:ins>
    </w:p>
    <w:p w:rsidR="00742982" w:rsidRPr="00170DBA" w:rsidRDefault="00742982" w:rsidP="00742982">
      <w:pPr>
        <w:ind w:left="720"/>
        <w:rPr>
          <w:ins w:id="203" w:author="Michael Raynor" w:date="2007-11-18T22:59:00Z"/>
          <w:rFonts w:asciiTheme="minorHAnsi" w:hAnsiTheme="minorHAnsi"/>
        </w:rPr>
      </w:pPr>
      <w:ins w:id="204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05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Default="00742982" w:rsidP="00742982">
      <w:pPr>
        <w:rPr>
          <w:rFonts w:asciiTheme="minorHAnsi" w:hAnsiTheme="minorHAnsi"/>
        </w:rPr>
      </w:pPr>
      <w:ins w:id="206" w:author="Michael Raynor" w:date="2007-11-18T23:00:00Z">
        <w:r w:rsidRPr="00170DBA">
          <w:rPr>
            <w:rFonts w:asciiTheme="minorHAnsi" w:hAnsiTheme="minorHAnsi"/>
          </w:rPr>
          <w:tab/>
          <w:t>And what was in those ships all three?</w:t>
        </w:r>
      </w:ins>
    </w:p>
    <w:p w:rsidR="00742982" w:rsidRPr="00170DBA" w:rsidRDefault="00742982" w:rsidP="00742982">
      <w:pPr>
        <w:ind w:left="720"/>
        <w:rPr>
          <w:ins w:id="207" w:author="Michael Raynor" w:date="2007-11-18T23:00:00Z"/>
          <w:rFonts w:asciiTheme="minorHAnsi" w:hAnsiTheme="minorHAnsi"/>
        </w:rPr>
      </w:pPr>
      <w:ins w:id="208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09" w:author="Michael Raynor" w:date="2007-11-18T23:00:00Z"/>
          <w:rFonts w:asciiTheme="minorHAnsi" w:hAnsiTheme="minorHAnsi"/>
        </w:rPr>
      </w:pPr>
    </w:p>
    <w:p w:rsidR="00742982" w:rsidRPr="00170DBA" w:rsidRDefault="00742982" w:rsidP="00742982">
      <w:pPr>
        <w:rPr>
          <w:ins w:id="210" w:author="Michael Raynor" w:date="2007-11-18T23:01:00Z"/>
          <w:rFonts w:asciiTheme="minorHAnsi" w:hAnsiTheme="minorHAnsi"/>
        </w:rPr>
      </w:pPr>
      <w:ins w:id="211" w:author="Michael Raynor" w:date="2007-11-18T23:01:00Z">
        <w:r w:rsidRPr="00170DBA">
          <w:rPr>
            <w:rFonts w:asciiTheme="minorHAnsi" w:hAnsiTheme="minorHAnsi"/>
          </w:rPr>
          <w:t>3.</w:t>
        </w:r>
        <w:r w:rsidRPr="00170DBA">
          <w:rPr>
            <w:rFonts w:asciiTheme="minorHAnsi" w:hAnsiTheme="minorHAnsi"/>
          </w:rPr>
          <w:tab/>
          <w:t>Our Saviour Christ and his lady…</w:t>
        </w:r>
      </w:ins>
    </w:p>
    <w:p w:rsidR="00742982" w:rsidRPr="00170DBA" w:rsidRDefault="00742982" w:rsidP="00742982">
      <w:pPr>
        <w:ind w:left="720"/>
        <w:rPr>
          <w:ins w:id="212" w:author="Michael Raynor" w:date="2007-11-18T22:59:00Z"/>
          <w:rFonts w:asciiTheme="minorHAnsi" w:hAnsiTheme="minorHAnsi"/>
        </w:rPr>
      </w:pPr>
      <w:ins w:id="213" w:author="Michael Raynor" w:date="2007-11-18T23:00:00Z">
        <w:r w:rsidRPr="00170DBA">
          <w:rPr>
            <w:rFonts w:asciiTheme="minorHAnsi" w:hAnsiTheme="minorHAnsi"/>
          </w:rPr>
          <w:lastRenderedPageBreak/>
          <w:t xml:space="preserve">     </w:t>
        </w:r>
      </w:ins>
      <w:ins w:id="214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rPr>
          <w:ins w:id="215" w:author="Michael Raynor" w:date="2007-11-18T23:01:00Z"/>
          <w:rFonts w:asciiTheme="minorHAnsi" w:hAnsiTheme="minorHAnsi"/>
        </w:rPr>
      </w:pPr>
      <w:ins w:id="216" w:author="Michael Raynor" w:date="2007-11-18T23:01:00Z">
        <w:r w:rsidRPr="00170DBA">
          <w:rPr>
            <w:rFonts w:asciiTheme="minorHAnsi" w:hAnsiTheme="minorHAnsi"/>
          </w:rPr>
          <w:tab/>
          <w:t>Our Saviour Christ and his lady…</w:t>
        </w:r>
      </w:ins>
    </w:p>
    <w:p w:rsidR="00742982" w:rsidRPr="00170DBA" w:rsidRDefault="00742982" w:rsidP="00742982">
      <w:pPr>
        <w:ind w:left="720"/>
        <w:rPr>
          <w:ins w:id="217" w:author="Michael Raynor" w:date="2007-11-18T23:00:00Z"/>
          <w:rFonts w:asciiTheme="minorHAnsi" w:hAnsiTheme="minorHAnsi"/>
        </w:rPr>
      </w:pPr>
      <w:ins w:id="218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19" w:author="Michael Raynor" w:date="2007-11-18T23:01:00Z"/>
          <w:rFonts w:asciiTheme="minorHAnsi" w:hAnsiTheme="minorHAnsi"/>
        </w:rPr>
      </w:pPr>
    </w:p>
    <w:p w:rsidR="00742982" w:rsidRPr="00170DBA" w:rsidRDefault="00742982" w:rsidP="00742982">
      <w:pPr>
        <w:rPr>
          <w:ins w:id="220" w:author="Michael Raynor" w:date="2007-11-18T23:01:00Z"/>
          <w:rFonts w:asciiTheme="minorHAnsi" w:hAnsiTheme="minorHAnsi"/>
        </w:rPr>
      </w:pPr>
      <w:ins w:id="221" w:author="Michael Raynor" w:date="2007-11-18T23:01:00Z">
        <w:r w:rsidRPr="00170DBA">
          <w:rPr>
            <w:rFonts w:asciiTheme="minorHAnsi" w:hAnsiTheme="minorHAnsi"/>
          </w:rPr>
          <w:t>4.</w:t>
        </w:r>
        <w:r w:rsidRPr="00170DBA">
          <w:rPr>
            <w:rFonts w:asciiTheme="minorHAnsi" w:hAnsiTheme="minorHAnsi"/>
          </w:rPr>
          <w:tab/>
          <w:t>Pray, whither sailed those ships all three?</w:t>
        </w:r>
      </w:ins>
    </w:p>
    <w:p w:rsidR="00742982" w:rsidRPr="00170DBA" w:rsidRDefault="00742982" w:rsidP="00742982">
      <w:pPr>
        <w:ind w:left="720"/>
        <w:rPr>
          <w:ins w:id="222" w:author="Michael Raynor" w:date="2007-11-18T22:59:00Z"/>
          <w:rFonts w:asciiTheme="minorHAnsi" w:hAnsiTheme="minorHAnsi"/>
        </w:rPr>
      </w:pPr>
      <w:ins w:id="223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24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rPr>
          <w:ins w:id="225" w:author="Michael Raynor" w:date="2007-11-18T23:01:00Z"/>
          <w:rFonts w:asciiTheme="minorHAnsi" w:hAnsiTheme="minorHAnsi"/>
        </w:rPr>
      </w:pPr>
      <w:ins w:id="226" w:author="Michael Raynor" w:date="2007-11-18T23:01:00Z">
        <w:r w:rsidRPr="00170DBA">
          <w:rPr>
            <w:rFonts w:asciiTheme="minorHAnsi" w:hAnsiTheme="minorHAnsi"/>
          </w:rPr>
          <w:tab/>
          <w:t>Pray, whither sailed those ships all three?</w:t>
        </w:r>
      </w:ins>
    </w:p>
    <w:p w:rsidR="00742982" w:rsidRPr="00170DBA" w:rsidRDefault="00742982" w:rsidP="00742982">
      <w:pPr>
        <w:ind w:left="720"/>
        <w:rPr>
          <w:ins w:id="227" w:author="Michael Raynor" w:date="2007-11-18T23:00:00Z"/>
          <w:rFonts w:asciiTheme="minorHAnsi" w:hAnsiTheme="minorHAnsi"/>
        </w:rPr>
      </w:pPr>
      <w:ins w:id="228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29" w:author="Michael Raynor" w:date="2007-11-18T23:01:00Z"/>
          <w:rFonts w:asciiTheme="minorHAnsi" w:hAnsiTheme="minorHAnsi"/>
        </w:rPr>
      </w:pPr>
    </w:p>
    <w:p w:rsidR="00742982" w:rsidRPr="00170DBA" w:rsidRDefault="00742982" w:rsidP="00742982">
      <w:pPr>
        <w:rPr>
          <w:ins w:id="230" w:author="Michael Raynor" w:date="2007-11-18T23:01:00Z"/>
          <w:rFonts w:asciiTheme="minorHAnsi" w:hAnsiTheme="minorHAnsi"/>
        </w:rPr>
      </w:pPr>
      <w:ins w:id="231" w:author="Michael Raynor" w:date="2007-11-18T23:01:00Z">
        <w:r w:rsidRPr="00170DBA">
          <w:rPr>
            <w:rFonts w:asciiTheme="minorHAnsi" w:hAnsiTheme="minorHAnsi"/>
          </w:rPr>
          <w:t>5.</w:t>
        </w:r>
        <w:r w:rsidRPr="00170DBA">
          <w:rPr>
            <w:rFonts w:asciiTheme="minorHAnsi" w:hAnsiTheme="minorHAnsi"/>
          </w:rPr>
          <w:tab/>
          <w:t>O, they sailed into Bethlehem.</w:t>
        </w:r>
      </w:ins>
    </w:p>
    <w:p w:rsidR="00742982" w:rsidRPr="00170DBA" w:rsidRDefault="00742982" w:rsidP="00742982">
      <w:pPr>
        <w:ind w:left="720"/>
        <w:rPr>
          <w:ins w:id="232" w:author="Michael Raynor" w:date="2007-11-18T22:59:00Z"/>
          <w:rFonts w:asciiTheme="minorHAnsi" w:hAnsiTheme="minorHAnsi"/>
        </w:rPr>
      </w:pPr>
      <w:ins w:id="233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34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Default="00742982" w:rsidP="00742982">
      <w:pPr>
        <w:rPr>
          <w:rFonts w:asciiTheme="minorHAnsi" w:hAnsiTheme="minorHAnsi"/>
        </w:rPr>
      </w:pPr>
      <w:ins w:id="235" w:author="Michael Raynor" w:date="2007-11-18T23:01:00Z">
        <w:r w:rsidRPr="00170DBA">
          <w:rPr>
            <w:rFonts w:asciiTheme="minorHAnsi" w:hAnsiTheme="minorHAnsi"/>
          </w:rPr>
          <w:tab/>
          <w:t>O, they sailed into Bethlehem.</w:t>
        </w:r>
      </w:ins>
    </w:p>
    <w:p w:rsidR="00742982" w:rsidRPr="00170DBA" w:rsidRDefault="00742982" w:rsidP="00742982">
      <w:pPr>
        <w:ind w:left="720"/>
        <w:rPr>
          <w:ins w:id="236" w:author="Michael Raynor" w:date="2007-11-18T23:00:00Z"/>
          <w:rFonts w:asciiTheme="minorHAnsi" w:hAnsiTheme="minorHAnsi"/>
        </w:rPr>
      </w:pPr>
      <w:ins w:id="237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38" w:author="Michael Raynor" w:date="2007-11-18T23:01:00Z"/>
          <w:rFonts w:asciiTheme="minorHAnsi" w:hAnsiTheme="minorHAnsi"/>
        </w:rPr>
      </w:pPr>
    </w:p>
    <w:p w:rsidR="00742982" w:rsidRPr="00170DBA" w:rsidRDefault="00742982" w:rsidP="00742982">
      <w:pPr>
        <w:rPr>
          <w:ins w:id="239" w:author="Michael Raynor" w:date="2007-11-18T23:01:00Z"/>
          <w:rFonts w:asciiTheme="minorHAnsi" w:hAnsiTheme="minorHAnsi"/>
        </w:rPr>
      </w:pPr>
      <w:ins w:id="240" w:author="Michael Raynor" w:date="2007-11-18T23:01:00Z">
        <w:r w:rsidRPr="00170DBA">
          <w:rPr>
            <w:rFonts w:asciiTheme="minorHAnsi" w:hAnsiTheme="minorHAnsi"/>
          </w:rPr>
          <w:t>6.</w:t>
        </w:r>
        <w:r w:rsidRPr="00170DBA">
          <w:rPr>
            <w:rFonts w:asciiTheme="minorHAnsi" w:hAnsiTheme="minorHAnsi"/>
          </w:rPr>
          <w:tab/>
          <w:t>And all the bells on earth shall ring.</w:t>
        </w:r>
      </w:ins>
    </w:p>
    <w:p w:rsidR="00742982" w:rsidRPr="00170DBA" w:rsidRDefault="00742982" w:rsidP="00742982">
      <w:pPr>
        <w:ind w:left="720"/>
        <w:rPr>
          <w:ins w:id="241" w:author="Michael Raynor" w:date="2007-11-18T22:59:00Z"/>
          <w:rFonts w:asciiTheme="minorHAnsi" w:hAnsiTheme="minorHAnsi"/>
        </w:rPr>
      </w:pPr>
      <w:ins w:id="242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43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ind w:firstLine="720"/>
        <w:rPr>
          <w:ins w:id="244" w:author="Michael Raynor" w:date="2007-11-18T23:01:00Z"/>
          <w:rFonts w:asciiTheme="minorHAnsi" w:hAnsiTheme="minorHAnsi"/>
        </w:rPr>
      </w:pPr>
      <w:ins w:id="245" w:author="Michael Raynor" w:date="2007-11-18T23:01:00Z">
        <w:r w:rsidRPr="00170DBA">
          <w:rPr>
            <w:rFonts w:asciiTheme="minorHAnsi" w:hAnsiTheme="minorHAnsi"/>
          </w:rPr>
          <w:t>And all the bells on earth shall ring.</w:t>
        </w:r>
      </w:ins>
    </w:p>
    <w:p w:rsidR="00742982" w:rsidRPr="00170DBA" w:rsidRDefault="00742982" w:rsidP="00742982">
      <w:pPr>
        <w:ind w:left="720"/>
        <w:rPr>
          <w:ins w:id="246" w:author="Michael Raynor" w:date="2007-11-18T23:00:00Z"/>
          <w:rFonts w:asciiTheme="minorHAnsi" w:hAnsiTheme="minorHAnsi"/>
        </w:rPr>
      </w:pPr>
      <w:ins w:id="247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48" w:author="Michael Raynor" w:date="2007-11-18T23:02:00Z"/>
          <w:rFonts w:asciiTheme="minorHAnsi" w:hAnsiTheme="minorHAnsi"/>
        </w:rPr>
      </w:pPr>
    </w:p>
    <w:p w:rsidR="00742982" w:rsidRPr="00170DBA" w:rsidRDefault="00742982" w:rsidP="00742982">
      <w:pPr>
        <w:rPr>
          <w:ins w:id="249" w:author="Michael Raynor" w:date="2007-11-18T23:02:00Z"/>
          <w:rFonts w:asciiTheme="minorHAnsi" w:hAnsiTheme="minorHAnsi"/>
        </w:rPr>
      </w:pPr>
      <w:ins w:id="250" w:author="Michael Raynor" w:date="2007-11-18T23:02:00Z">
        <w:r w:rsidRPr="00170DBA">
          <w:rPr>
            <w:rFonts w:asciiTheme="minorHAnsi" w:hAnsiTheme="minorHAnsi"/>
          </w:rPr>
          <w:t>7.</w:t>
        </w:r>
        <w:r w:rsidRPr="00170DBA">
          <w:rPr>
            <w:rFonts w:asciiTheme="minorHAnsi" w:hAnsiTheme="minorHAnsi"/>
          </w:rPr>
          <w:tab/>
          <w:t>And all the angels in heaven shall sing.</w:t>
        </w:r>
      </w:ins>
    </w:p>
    <w:p w:rsidR="00742982" w:rsidRPr="00170DBA" w:rsidRDefault="00742982" w:rsidP="00742982">
      <w:pPr>
        <w:ind w:left="720"/>
        <w:rPr>
          <w:ins w:id="251" w:author="Michael Raynor" w:date="2007-11-18T22:59:00Z"/>
          <w:rFonts w:asciiTheme="minorHAnsi" w:hAnsiTheme="minorHAnsi"/>
        </w:rPr>
      </w:pPr>
      <w:ins w:id="252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53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rPr>
          <w:ins w:id="254" w:author="Michael Raynor" w:date="2007-11-18T23:02:00Z"/>
          <w:rFonts w:asciiTheme="minorHAnsi" w:hAnsiTheme="minorHAnsi"/>
        </w:rPr>
      </w:pPr>
      <w:ins w:id="255" w:author="Michael Raynor" w:date="2007-11-18T23:02:00Z">
        <w:r w:rsidRPr="00170DBA">
          <w:rPr>
            <w:rFonts w:asciiTheme="minorHAnsi" w:hAnsiTheme="minorHAnsi"/>
          </w:rPr>
          <w:tab/>
          <w:t>And all the angels in heaven shall sing.</w:t>
        </w:r>
      </w:ins>
    </w:p>
    <w:p w:rsidR="00742982" w:rsidRPr="00170DBA" w:rsidRDefault="00742982" w:rsidP="00742982">
      <w:pPr>
        <w:ind w:left="720"/>
        <w:rPr>
          <w:ins w:id="256" w:author="Michael Raynor" w:date="2007-11-18T23:00:00Z"/>
          <w:rFonts w:asciiTheme="minorHAnsi" w:hAnsiTheme="minorHAnsi"/>
        </w:rPr>
      </w:pPr>
      <w:ins w:id="257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58" w:author="Michael Raynor" w:date="2007-11-18T23:02:00Z"/>
          <w:rFonts w:asciiTheme="minorHAnsi" w:hAnsiTheme="minorHAnsi"/>
        </w:rPr>
      </w:pPr>
    </w:p>
    <w:p w:rsidR="00742982" w:rsidRPr="00170DBA" w:rsidRDefault="00742982" w:rsidP="00742982">
      <w:pPr>
        <w:rPr>
          <w:ins w:id="259" w:author="Michael Raynor" w:date="2007-11-18T23:02:00Z"/>
          <w:rFonts w:asciiTheme="minorHAnsi" w:hAnsiTheme="minorHAnsi"/>
        </w:rPr>
      </w:pPr>
      <w:ins w:id="260" w:author="Michael Raynor" w:date="2007-11-18T23:02:00Z">
        <w:r w:rsidRPr="00170DBA">
          <w:rPr>
            <w:rFonts w:asciiTheme="minorHAnsi" w:hAnsiTheme="minorHAnsi"/>
          </w:rPr>
          <w:t>8.</w:t>
        </w:r>
        <w:r w:rsidRPr="00170DBA">
          <w:rPr>
            <w:rFonts w:asciiTheme="minorHAnsi" w:hAnsiTheme="minorHAnsi"/>
          </w:rPr>
          <w:tab/>
          <w:t>And all the souls on earth shall sing.</w:t>
        </w:r>
      </w:ins>
    </w:p>
    <w:p w:rsidR="00742982" w:rsidRPr="00170DBA" w:rsidRDefault="00742982" w:rsidP="00742982">
      <w:pPr>
        <w:ind w:left="720"/>
        <w:rPr>
          <w:ins w:id="261" w:author="Michael Raynor" w:date="2007-11-18T22:59:00Z"/>
          <w:rFonts w:asciiTheme="minorHAnsi" w:hAnsiTheme="minorHAnsi"/>
        </w:rPr>
      </w:pPr>
      <w:ins w:id="262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63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 w:rsidP="00742982">
      <w:pPr>
        <w:rPr>
          <w:ins w:id="264" w:author="Michael Raynor" w:date="2007-11-18T23:02:00Z"/>
          <w:rFonts w:asciiTheme="minorHAnsi" w:hAnsiTheme="minorHAnsi"/>
        </w:rPr>
      </w:pPr>
      <w:ins w:id="265" w:author="Michael Raynor" w:date="2007-11-18T23:02:00Z">
        <w:r w:rsidRPr="00170DBA">
          <w:rPr>
            <w:rFonts w:asciiTheme="minorHAnsi" w:hAnsiTheme="minorHAnsi"/>
          </w:rPr>
          <w:tab/>
          <w:t>And all the souls on earth shall sing.</w:t>
        </w:r>
      </w:ins>
    </w:p>
    <w:p w:rsidR="00742982" w:rsidRPr="00170DBA" w:rsidRDefault="00742982" w:rsidP="00742982">
      <w:pPr>
        <w:ind w:left="720"/>
        <w:rPr>
          <w:ins w:id="266" w:author="Michael Raynor" w:date="2007-11-18T23:00:00Z"/>
          <w:rFonts w:asciiTheme="minorHAnsi" w:hAnsiTheme="minorHAnsi"/>
        </w:rPr>
      </w:pPr>
      <w:ins w:id="267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Pr="00170DBA" w:rsidRDefault="00742982" w:rsidP="00742982">
      <w:pPr>
        <w:rPr>
          <w:ins w:id="268" w:author="Michael Raynor" w:date="2007-11-18T23:02:00Z"/>
          <w:rFonts w:asciiTheme="minorHAnsi" w:hAnsiTheme="minorHAnsi"/>
        </w:rPr>
      </w:pPr>
    </w:p>
    <w:p w:rsidR="00742982" w:rsidRPr="00170DBA" w:rsidRDefault="00742982" w:rsidP="00742982">
      <w:pPr>
        <w:rPr>
          <w:ins w:id="269" w:author="Michael Raynor" w:date="2007-11-18T23:02:00Z"/>
          <w:rFonts w:asciiTheme="minorHAnsi" w:hAnsiTheme="minorHAnsi"/>
        </w:rPr>
      </w:pPr>
      <w:ins w:id="270" w:author="Michael Raynor" w:date="2007-11-18T23:02:00Z">
        <w:r w:rsidRPr="00170DBA">
          <w:rPr>
            <w:rFonts w:asciiTheme="minorHAnsi" w:hAnsiTheme="minorHAnsi"/>
          </w:rPr>
          <w:t>9.</w:t>
        </w:r>
        <w:r w:rsidRPr="00170DBA">
          <w:rPr>
            <w:rFonts w:asciiTheme="minorHAnsi" w:hAnsiTheme="minorHAnsi"/>
          </w:rPr>
          <w:tab/>
          <w:t>Then let us all rejoice amain!</w:t>
        </w:r>
      </w:ins>
    </w:p>
    <w:p w:rsidR="00742982" w:rsidRPr="00170DBA" w:rsidRDefault="00742982" w:rsidP="00742982">
      <w:pPr>
        <w:ind w:left="720"/>
        <w:rPr>
          <w:ins w:id="271" w:author="Michael Raynor" w:date="2007-11-18T22:59:00Z"/>
          <w:rFonts w:asciiTheme="minorHAnsi" w:hAnsiTheme="minorHAnsi"/>
        </w:rPr>
      </w:pPr>
      <w:ins w:id="272" w:author="Michael Raynor" w:date="2007-11-18T23:00:00Z">
        <w:r w:rsidRPr="00170DBA">
          <w:rPr>
            <w:rFonts w:asciiTheme="minorHAnsi" w:hAnsiTheme="minorHAnsi"/>
          </w:rPr>
          <w:t xml:space="preserve">     </w:t>
        </w:r>
      </w:ins>
      <w:ins w:id="273" w:author="Michael Raynor" w:date="2007-11-18T22:59:00Z">
        <w:r w:rsidRPr="00170DBA">
          <w:rPr>
            <w:rFonts w:asciiTheme="minorHAnsi" w:hAnsiTheme="minorHAnsi"/>
          </w:rPr>
          <w:t>On Christmas Day, on Christmas Day,</w:t>
        </w:r>
      </w:ins>
    </w:p>
    <w:p w:rsidR="00742982" w:rsidRPr="00170DBA" w:rsidRDefault="00742982">
      <w:pPr>
        <w:numPr>
          <w:ins w:id="274" w:author="Michael Raynor" w:date="2007-11-18T23:03:00Z"/>
        </w:numPr>
        <w:rPr>
          <w:ins w:id="275" w:author="Michael Raynor" w:date="2007-11-18T23:03:00Z"/>
          <w:rFonts w:asciiTheme="minorHAnsi" w:hAnsiTheme="minorHAnsi"/>
        </w:rPr>
      </w:pPr>
      <w:ins w:id="276" w:author="Michael Raynor" w:date="2007-11-18T23:02:00Z">
        <w:r w:rsidRPr="00170DBA">
          <w:rPr>
            <w:rFonts w:asciiTheme="minorHAnsi" w:hAnsiTheme="minorHAnsi"/>
          </w:rPr>
          <w:tab/>
          <w:t>Then let us all rejoice amain!</w:t>
        </w:r>
      </w:ins>
    </w:p>
    <w:p w:rsidR="00742982" w:rsidRPr="00170DBA" w:rsidRDefault="00742982" w:rsidP="00742982">
      <w:pPr>
        <w:ind w:left="720"/>
        <w:rPr>
          <w:ins w:id="277" w:author="Michael Raynor" w:date="2007-11-18T23:00:00Z"/>
          <w:rFonts w:asciiTheme="minorHAnsi" w:hAnsiTheme="minorHAnsi"/>
        </w:rPr>
      </w:pPr>
      <w:ins w:id="278" w:author="Michael Raynor" w:date="2007-11-18T23:00:00Z">
        <w:r w:rsidRPr="00170DBA">
          <w:rPr>
            <w:rFonts w:asciiTheme="minorHAnsi" w:hAnsiTheme="minorHAnsi"/>
          </w:rPr>
          <w:t xml:space="preserve">     On Christmas Day in the morning.</w:t>
        </w:r>
      </w:ins>
    </w:p>
    <w:p w:rsidR="00742982" w:rsidRDefault="00742982">
      <w:pPr>
        <w:rPr>
          <w:rFonts w:asciiTheme="minorHAnsi" w:hAnsiTheme="minorHAnsi"/>
        </w:rPr>
      </w:pPr>
    </w:p>
    <w:p w:rsidR="00742982" w:rsidRDefault="00742982">
      <w:pPr>
        <w:rPr>
          <w:rFonts w:asciiTheme="minorHAnsi" w:hAnsiTheme="minorHAnsi"/>
        </w:rPr>
      </w:pPr>
    </w:p>
    <w:p w:rsidR="000412CF" w:rsidRPr="00170DBA" w:rsidRDefault="000412CF">
      <w:pPr>
        <w:numPr>
          <w:ins w:id="279" w:author="Michael Raynor" w:date="2007-11-18T23:03:00Z"/>
        </w:numPr>
        <w:rPr>
          <w:ins w:id="280" w:author="Michael Raynor" w:date="2007-11-18T23:07:00Z"/>
          <w:rFonts w:asciiTheme="minorHAnsi" w:hAnsiTheme="minorHAnsi"/>
          <w:b/>
          <w:bCs/>
        </w:rPr>
      </w:pPr>
      <w:ins w:id="281" w:author="Michael Raynor" w:date="2007-11-18T23:07:00Z">
        <w:r w:rsidRPr="00170DBA">
          <w:rPr>
            <w:rFonts w:asciiTheme="minorHAnsi" w:hAnsiTheme="minorHAnsi"/>
          </w:rPr>
          <w:br w:type="page"/>
        </w:r>
        <w:bookmarkStart w:id="282" w:name="lullabymyJesus"/>
        <w:r w:rsidR="00620835" w:rsidRPr="00620835">
          <w:rPr>
            <w:rFonts w:asciiTheme="minorHAnsi" w:hAnsiTheme="minorHAnsi"/>
            <w:b/>
            <w:bCs/>
            <w:rPrChange w:id="283" w:author="Michael Raynor" w:date="2007-11-18T23:07:00Z">
              <w:rPr>
                <w:b/>
                <w:bCs/>
                <w:color w:val="0000FF"/>
                <w:u w:val="single"/>
              </w:rPr>
            </w:rPrChange>
          </w:rPr>
          <w:lastRenderedPageBreak/>
          <w:t>Lullaby my Jesus</w:t>
        </w:r>
        <w:bookmarkEnd w:id="282"/>
      </w:ins>
    </w:p>
    <w:p w:rsidR="000412CF" w:rsidRPr="00170DBA" w:rsidRDefault="000412CF">
      <w:pPr>
        <w:numPr>
          <w:ins w:id="284" w:author="Michael Raynor" w:date="2007-11-18T23:07:00Z"/>
        </w:numPr>
        <w:rPr>
          <w:ins w:id="285" w:author="Michael Raynor" w:date="2007-11-18T23:07:00Z"/>
          <w:rFonts w:asciiTheme="minorHAnsi" w:hAnsiTheme="minorHAnsi"/>
        </w:rPr>
      </w:pPr>
    </w:p>
    <w:p w:rsidR="000412CF" w:rsidRPr="00170DBA" w:rsidRDefault="000412CF">
      <w:pPr>
        <w:numPr>
          <w:ins w:id="286" w:author="Michael Raynor" w:date="2007-11-18T23:07:00Z"/>
        </w:numPr>
        <w:rPr>
          <w:ins w:id="287" w:author="Michael Raynor" w:date="2007-11-18T23:07:00Z"/>
          <w:rFonts w:asciiTheme="minorHAnsi" w:hAnsiTheme="minorHAnsi"/>
        </w:rPr>
      </w:pPr>
    </w:p>
    <w:p w:rsidR="000412CF" w:rsidRPr="00170DBA" w:rsidRDefault="000412CF">
      <w:pPr>
        <w:numPr>
          <w:ins w:id="288" w:author="Michael Raynor" w:date="2007-11-18T23:07:00Z"/>
        </w:num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Lullaby my Jesus, Lullaby my King,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Lullaby my lording whom I sweetly sing.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Slumber softly, slumber on your mother’s arm;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 will rock you, she will keep you safe from harm.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Slumber softly, slumber on your mother’s arm;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 will rock you, she will keep you safe from harm.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Lullaby my Jesus, Lullaby my son,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Lullaby my child in whom God’s will is done.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 at peace, soft dreams beguile you as you lie;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will rock you, I will sing a lullaby.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 at peace, soft dreams beguile you as you lie;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will rock you, I will sing you a lullaby.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La-lu-la, Lullaby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sz w:val="18"/>
        </w:rPr>
      </w:pPr>
      <w:r w:rsidRPr="00170DBA">
        <w:rPr>
          <w:rFonts w:asciiTheme="minorHAnsi" w:hAnsiTheme="minorHAnsi"/>
          <w:sz w:val="18"/>
        </w:rPr>
        <w:t>Peter Warlock</w:t>
      </w:r>
    </w:p>
    <w:p w:rsidR="000412CF" w:rsidRPr="00170DBA" w:rsidRDefault="000412CF">
      <w:pPr>
        <w:numPr>
          <w:ins w:id="289" w:author="Michael Raynor" w:date="2007-11-18T23:07:00Z"/>
        </w:numPr>
        <w:rPr>
          <w:ins w:id="290" w:author="Michael Raynor" w:date="2007-11-18T23:07:00Z"/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291" w:name="shepherdspipe"/>
      <w:ins w:id="292" w:author="Michael Raynor" w:date="2007-11-18T23:07:00Z">
        <w:r w:rsidR="00620835" w:rsidRPr="00620835">
          <w:rPr>
            <w:rFonts w:asciiTheme="minorHAnsi" w:hAnsiTheme="minorHAnsi"/>
            <w:b/>
            <w:bCs/>
            <w:rPrChange w:id="293" w:author="Michael Raynor" w:date="2007-11-18T23:08:00Z">
              <w:rPr>
                <w:b/>
                <w:bCs/>
                <w:color w:val="0000FF"/>
                <w:u w:val="single"/>
              </w:rPr>
            </w:rPrChange>
          </w:rPr>
          <w:lastRenderedPageBreak/>
          <w:t>The shepherd’s pipe carol</w:t>
        </w:r>
        <w:bookmarkEnd w:id="291"/>
      </w:ins>
    </w:p>
    <w:p w:rsidR="000412CF" w:rsidRPr="00170DBA" w:rsidRDefault="000412CF">
      <w:pPr>
        <w:numPr>
          <w:ins w:id="294" w:author="Michael Raynor" w:date="2007-11-18T23:07:00Z"/>
        </w:numPr>
        <w:rPr>
          <w:ins w:id="295" w:author="Michael Raynor" w:date="2007-11-18T23:07:00Z"/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numPr>
          <w:ins w:id="296" w:author="Michael Raynor" w:date="2007-11-18T23:07:00Z"/>
        </w:num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Going through the hills on a night all starry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way to Bethlehem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Far away I heard a shepherd boy piping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way to Bethlehem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‘Dance and sing for joy that Christ the new born King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come to bring us peace on earth,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Tell me shepherd boy piping tunes so merrily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way to Bethlehem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will hear your tunes on these hills so merrily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way to Bethlehem.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‘Dance and sing for joy that Christ the new born King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come to bring us peace on earth,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None may hear my pipes on these hills so lonely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the way to Bethlehem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a king will hear me play sweet lullabies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I get to Bethlehem.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came down from on high: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Hovered over the manger where the babe was lying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cradled in the arms of his mother Mary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sleeping now at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is this new King, shepherd boy piping merrily,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he there at Bethlehem?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 will find him soon by the star shining brightly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sky o’er Bethlehem.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‘Dance and sing for joy that Christ the new born King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come to bring us peace on earth,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he’s lying cradled there at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I come with you, shepherd boy piping merrily,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t>Come with you to Bethlehem?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Pay my homage too at the new King’s cradle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it far to Bethlehem?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 brought this message nigh: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‘Dance and sing for joy that Christ the infant King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born this night in lowly stable yonder,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Born for you at Bethlehem.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</w:t>
      </w:r>
    </w:p>
    <w:p w:rsidR="00F250AD" w:rsidRPr="00170DBA" w:rsidRDefault="00F250AD">
      <w:pPr>
        <w:rPr>
          <w:rFonts w:asciiTheme="minorHAnsi" w:hAnsiTheme="minorHAnsi"/>
        </w:rPr>
      </w:pPr>
    </w:p>
    <w:p w:rsidR="00F250AD" w:rsidRPr="00170DBA" w:rsidRDefault="00F250AD">
      <w:pPr>
        <w:rPr>
          <w:rFonts w:asciiTheme="minorHAnsi" w:hAnsiTheme="minorHAnsi"/>
        </w:rPr>
      </w:pPr>
    </w:p>
    <w:p w:rsidR="00F250AD" w:rsidRPr="00170DBA" w:rsidRDefault="00F250AD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in the sky, smelled the shepherd’s pie,</w:t>
      </w:r>
    </w:p>
    <w:p w:rsidR="00F250AD" w:rsidRPr="00170DBA" w:rsidRDefault="00F250AD">
      <w:pPr>
        <w:rPr>
          <w:rFonts w:asciiTheme="minorHAnsi" w:hAnsiTheme="minorHAnsi"/>
        </w:rPr>
      </w:pPr>
    </w:p>
    <w:p w:rsidR="00F250AD" w:rsidRPr="00170DBA" w:rsidRDefault="00F250AD">
      <w:pPr>
        <w:rPr>
          <w:rFonts w:asciiTheme="minorHAnsi" w:hAnsiTheme="minorHAnsi"/>
        </w:rPr>
      </w:pPr>
    </w:p>
    <w:p w:rsidR="000412CF" w:rsidRPr="00170DBA" w:rsidRDefault="00F250AD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lying on the floor on Boxing Day</w:t>
      </w:r>
      <w:r w:rsidR="000412CF" w:rsidRPr="00170DBA">
        <w:rPr>
          <w:rFonts w:asciiTheme="minorHAnsi" w:hAnsiTheme="minorHAnsi"/>
        </w:rPr>
        <w:br w:type="page"/>
      </w:r>
      <w:bookmarkStart w:id="297" w:name="longtimeagoinBethlehem"/>
      <w:r w:rsidR="000412CF" w:rsidRPr="00170DBA">
        <w:rPr>
          <w:rFonts w:asciiTheme="minorHAnsi" w:hAnsiTheme="minorHAnsi"/>
        </w:rPr>
        <w:lastRenderedPageBreak/>
        <w:t>Long time ago in Bethlehem</w:t>
      </w:r>
      <w:bookmarkEnd w:id="297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Long time ago in Bethlehem,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the holy Bible say,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  <w:r w:rsidRPr="00170DBA">
        <w:rPr>
          <w:rFonts w:asciiTheme="minorHAnsi" w:hAnsiTheme="minorHAnsi"/>
        </w:rPr>
        <w:t>Mary’s boy child Jesus Christ,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was born on Christmas Day.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Hark, now hear the angels sing –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 new king born today!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And man will live for ever more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Because of Christmas Day.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Trumpets sound and angels sing –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Listen to what they say: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That man may live forever more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>Because of Christmas Day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shepherds watched their flocks by night,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They see a bright new shining star;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They hear a choir sing –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music seems to come from afar.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Joseph and his wife Mary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to Bethlehem that night;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 had no place to bear her child,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Not a single room was in sight!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By and by, they find a little nook,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 stable all forlorn,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in that stable, cold and damp,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Mary’s little boy was born.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Hark, now hear the angels sing –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 new king born today!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And man will live for ever more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Because of Christmas Day.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 xml:space="preserve">Trumpets sound and angels sing – 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Listen to what they say: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That man may live forever more</w:t>
      </w:r>
    </w:p>
    <w:p w:rsidR="000412CF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  <w:i/>
          <w:iCs/>
        </w:rPr>
        <w:t>Because of Christmas Day.</w:t>
      </w:r>
    </w:p>
    <w:p w:rsidR="009B3512" w:rsidRDefault="009B3512">
      <w:pPr>
        <w:rPr>
          <w:rFonts w:asciiTheme="minorHAnsi" w:hAnsiTheme="minorHAnsi"/>
          <w:i/>
          <w:iCs/>
        </w:rPr>
      </w:pPr>
    </w:p>
    <w:p w:rsidR="009B3512" w:rsidRDefault="009B3512">
      <w:pPr>
        <w:rPr>
          <w:rFonts w:asciiTheme="minorHAnsi" w:hAnsiTheme="minorHAnsi"/>
          <w:i/>
          <w:iCs/>
        </w:rPr>
      </w:pPr>
      <w:r>
        <w:rPr>
          <w:rFonts w:asciiTheme="minorHAnsi" w:hAnsiTheme="minorHAnsi"/>
          <w:i/>
          <w:iCs/>
        </w:rPr>
        <w:br w:type="page"/>
      </w:r>
    </w:p>
    <w:p w:rsidR="009B3512" w:rsidRPr="009B3512" w:rsidRDefault="009B3512">
      <w:pPr>
        <w:rPr>
          <w:rFonts w:asciiTheme="minorHAnsi" w:hAnsiTheme="minorHAnsi"/>
          <w:b/>
        </w:rPr>
      </w:pPr>
      <w:bookmarkStart w:id="298" w:name="MaryMary"/>
      <w:r w:rsidRPr="009B3512">
        <w:rPr>
          <w:rFonts w:asciiTheme="minorHAnsi" w:hAnsiTheme="minorHAnsi"/>
          <w:b/>
        </w:rPr>
        <w:lastRenderedPageBreak/>
        <w:t>Mary, Mary</w:t>
      </w:r>
    </w:p>
    <w:bookmarkEnd w:id="298"/>
    <w:p w:rsidR="009B3512" w:rsidRDefault="009B3512">
      <w:pPr>
        <w:rPr>
          <w:rFonts w:asciiTheme="minorHAnsi" w:hAnsiTheme="minorHAnsi"/>
        </w:rPr>
      </w:pPr>
    </w:p>
    <w:p w:rsidR="009B3512" w:rsidRDefault="009B3512">
      <w:pPr>
        <w:rPr>
          <w:rFonts w:asciiTheme="minorHAnsi" w:hAnsiTheme="minorHAnsi"/>
        </w:rPr>
      </w:pPr>
    </w:p>
    <w:p w:rsidR="009B3512" w:rsidRDefault="009B3512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</w:t>
      </w:r>
      <w:r w:rsidR="002F1B4E"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 little baby</w:t>
      </w:r>
    </w:p>
    <w:p w:rsidR="009B3512" w:rsidRDefault="009B3512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</w:t>
      </w:r>
      <w:r w:rsidR="00625B3C">
        <w:rPr>
          <w:rFonts w:asciiTheme="minorHAnsi" w:hAnsiTheme="minorHAnsi"/>
        </w:rPr>
        <w:t xml:space="preserve"> child </w:t>
      </w:r>
      <w:r>
        <w:rPr>
          <w:rFonts w:asciiTheme="minorHAnsi" w:hAnsiTheme="minorHAnsi"/>
        </w:rPr>
        <w:t xml:space="preserve">in the </w:t>
      </w:r>
      <w:r w:rsidR="00625B3C">
        <w:rPr>
          <w:rFonts w:asciiTheme="minorHAnsi" w:hAnsiTheme="minorHAnsi"/>
        </w:rPr>
        <w:t>stable tonight.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625B3C" w:rsidRPr="00170DBA" w:rsidRDefault="00625B3C" w:rsidP="00625B3C">
      <w:pPr>
        <w:rPr>
          <w:ins w:id="299" w:author="Michael Raynor" w:date="2007-11-18T23:07:00Z"/>
          <w:rFonts w:asciiTheme="minorHAnsi" w:hAnsiTheme="minorHAnsi"/>
        </w:rPr>
      </w:pP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 little baby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stable tonight.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625B3C" w:rsidRPr="00170DBA" w:rsidRDefault="00625B3C" w:rsidP="00625B3C">
      <w:pPr>
        <w:rPr>
          <w:ins w:id="300" w:author="Michael Raynor" w:date="2007-11-18T23:07:00Z"/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625B3C" w:rsidRDefault="00625B3C" w:rsidP="00625B3C">
      <w:pPr>
        <w:rPr>
          <w:rFonts w:asciiTheme="minorHAnsi" w:hAnsiTheme="minorHAnsi"/>
        </w:rPr>
      </w:pP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</w:t>
      </w:r>
      <w:r w:rsidR="002F1B4E">
        <w:rPr>
          <w:rFonts w:asciiTheme="minorHAnsi" w:hAnsiTheme="minorHAnsi"/>
        </w:rPr>
        <w:t>r</w:t>
      </w:r>
      <w:r>
        <w:rPr>
          <w:rFonts w:asciiTheme="minorHAnsi" w:hAnsiTheme="minorHAnsi"/>
        </w:rPr>
        <w:t xml:space="preserve"> little baby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stable tonight.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625B3C" w:rsidRPr="00170DBA" w:rsidRDefault="00625B3C" w:rsidP="00625B3C">
      <w:pPr>
        <w:rPr>
          <w:ins w:id="301" w:author="Michael Raynor" w:date="2007-11-18T23:07:00Z"/>
          <w:rFonts w:asciiTheme="minorHAnsi" w:hAnsiTheme="minorHAnsi"/>
        </w:rPr>
      </w:pP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Angels join in lullaby, 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as a star shines bright in the winter sky.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Shepherds travel from far and wide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Just to kneel at the baby’s side.</w:t>
      </w:r>
    </w:p>
    <w:p w:rsidR="00625B3C" w:rsidRPr="00170DBA" w:rsidRDefault="00625B3C" w:rsidP="00625B3C">
      <w:pPr>
        <w:rPr>
          <w:ins w:id="302" w:author="Michael Raynor" w:date="2007-11-18T23:07:00Z"/>
          <w:rFonts w:asciiTheme="minorHAnsi" w:hAnsiTheme="minorHAnsi"/>
        </w:rPr>
      </w:pP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heavenly light.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625B3C" w:rsidRDefault="00625B3C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D42F38" w:rsidRDefault="00D42F38" w:rsidP="00625B3C">
      <w:pPr>
        <w:rPr>
          <w:rFonts w:asciiTheme="minorHAnsi" w:hAnsiTheme="minorHAnsi"/>
        </w:rPr>
      </w:pPr>
    </w:p>
    <w:p w:rsidR="00D42F38" w:rsidRDefault="00D42F38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Holy baby from heav’n above</w:t>
      </w:r>
    </w:p>
    <w:p w:rsidR="00D42F38" w:rsidRDefault="00D42F38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You have come to offer us peace and love.</w:t>
      </w:r>
    </w:p>
    <w:p w:rsidR="00D42F38" w:rsidRDefault="00D42F38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Join we now in song of praise</w:t>
      </w:r>
    </w:p>
    <w:p w:rsidR="00D42F38" w:rsidRDefault="00D42F38" w:rsidP="00625B3C">
      <w:pPr>
        <w:rPr>
          <w:rFonts w:asciiTheme="minorHAnsi" w:hAnsiTheme="minorHAnsi"/>
        </w:rPr>
      </w:pPr>
      <w:r>
        <w:rPr>
          <w:rFonts w:asciiTheme="minorHAnsi" w:hAnsiTheme="minorHAnsi"/>
        </w:rPr>
        <w:t>On this happiest day of days!</w:t>
      </w:r>
    </w:p>
    <w:p w:rsidR="00D42F38" w:rsidRDefault="00D42F38" w:rsidP="00625B3C">
      <w:pPr>
        <w:rPr>
          <w:rFonts w:asciiTheme="minorHAnsi" w:hAnsiTheme="minorHAnsi"/>
        </w:rPr>
      </w:pP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heavenly light.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D42F38" w:rsidRDefault="00D42F38" w:rsidP="00D42F38">
      <w:pPr>
        <w:rPr>
          <w:rFonts w:asciiTheme="minorHAnsi" w:hAnsiTheme="minorHAnsi"/>
        </w:rPr>
      </w:pP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Mary, rock your baby tonight,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Mary, rock your baby tonight,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O Mary, rock your baby tonight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holy light.</w:t>
      </w:r>
    </w:p>
    <w:p w:rsidR="00D42F38" w:rsidRDefault="00D42F38" w:rsidP="00D42F38">
      <w:pPr>
        <w:rPr>
          <w:rFonts w:asciiTheme="minorHAnsi" w:hAnsiTheme="minorHAnsi"/>
        </w:rPr>
      </w:pP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heavenly light.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D42F38" w:rsidRDefault="00D42F38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I said, “Rock your baby in the heavenly light.”</w:t>
      </w:r>
    </w:p>
    <w:p w:rsidR="002F1B4E" w:rsidRDefault="002F1B4E" w:rsidP="00D42F38">
      <w:pPr>
        <w:rPr>
          <w:rFonts w:asciiTheme="minorHAnsi" w:hAnsiTheme="minorHAnsi"/>
        </w:rPr>
      </w:pPr>
    </w:p>
    <w:p w:rsidR="002F1B4E" w:rsidRDefault="00801854" w:rsidP="00D42F38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Mary Donnelly and George Strid</w:t>
      </w:r>
    </w:p>
    <w:p w:rsidR="002F1B4E" w:rsidRDefault="002F1B4E" w:rsidP="00D42F38">
      <w:pPr>
        <w:rPr>
          <w:rFonts w:asciiTheme="minorHAnsi" w:hAnsiTheme="minorHAnsi"/>
        </w:rPr>
      </w:pPr>
    </w:p>
    <w:p w:rsidR="002F1B4E" w:rsidRDefault="002F1B4E" w:rsidP="00D42F38">
      <w:pPr>
        <w:pBdr>
          <w:bottom w:val="dotted" w:sz="24" w:space="1" w:color="auto"/>
        </w:pBdr>
        <w:rPr>
          <w:rFonts w:asciiTheme="minorHAnsi" w:hAnsiTheme="minorHAnsi"/>
        </w:rPr>
      </w:pPr>
    </w:p>
    <w:p w:rsidR="002F1B4E" w:rsidRDefault="002F1B4E" w:rsidP="00D42F38">
      <w:pPr>
        <w:rPr>
          <w:rFonts w:asciiTheme="minorHAnsi" w:hAnsiTheme="minorHAnsi"/>
        </w:rPr>
      </w:pPr>
    </w:p>
    <w:p w:rsidR="002F1B4E" w:rsidRDefault="002F1B4E" w:rsidP="00D42F38">
      <w:pPr>
        <w:rPr>
          <w:rFonts w:asciiTheme="minorHAnsi" w:hAnsiTheme="minorHAnsi"/>
        </w:rPr>
      </w:pP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stable tonight.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2F1B4E" w:rsidRPr="002F1B4E" w:rsidRDefault="002F1B4E" w:rsidP="002F1B4E">
      <w:pPr>
        <w:rPr>
          <w:ins w:id="303" w:author="Michael Raynor" w:date="2007-11-18T23:07:00Z"/>
          <w:rFonts w:asciiTheme="minorHAnsi" w:hAnsiTheme="minorHAnsi"/>
          <w:sz w:val="12"/>
          <w:szCs w:val="12"/>
        </w:rPr>
      </w:pPr>
    </w:p>
    <w:p w:rsidR="002F1B4E" w:rsidRPr="002F1B4E" w:rsidRDefault="002F1B4E" w:rsidP="002F1B4E">
      <w:pPr>
        <w:rPr>
          <w:rFonts w:asciiTheme="minorHAnsi" w:hAnsiTheme="minorHAnsi"/>
          <w:i/>
        </w:rPr>
      </w:pPr>
      <w:r w:rsidRPr="002F1B4E">
        <w:rPr>
          <w:rFonts w:asciiTheme="minorHAnsi" w:hAnsiTheme="minorHAnsi"/>
          <w:i/>
        </w:rPr>
        <w:t xml:space="preserve">    O Mary rock, rock, rock you little baby … </w:t>
      </w:r>
    </w:p>
    <w:p w:rsidR="002F1B4E" w:rsidRPr="002F1B4E" w:rsidRDefault="002F1B4E" w:rsidP="002F1B4E">
      <w:pPr>
        <w:rPr>
          <w:ins w:id="304" w:author="Michael Raynor" w:date="2007-11-18T23:07:00Z"/>
          <w:rFonts w:asciiTheme="minorHAnsi" w:hAnsiTheme="minorHAnsi"/>
          <w:i/>
          <w:sz w:val="12"/>
          <w:szCs w:val="12"/>
        </w:rPr>
      </w:pPr>
    </w:p>
    <w:p w:rsidR="002F1B4E" w:rsidRPr="002F1B4E" w:rsidRDefault="002F1B4E" w:rsidP="002F1B4E">
      <w:pPr>
        <w:rPr>
          <w:rFonts w:asciiTheme="minorHAnsi" w:hAnsiTheme="minorHAnsi"/>
          <w:i/>
        </w:rPr>
      </w:pPr>
      <w:r w:rsidRPr="002F1B4E">
        <w:rPr>
          <w:rFonts w:asciiTheme="minorHAnsi" w:hAnsiTheme="minorHAnsi"/>
          <w:i/>
        </w:rPr>
        <w:t xml:space="preserve">    O Mary rock, rock, rock you little baby … </w:t>
      </w:r>
    </w:p>
    <w:p w:rsidR="002F1B4E" w:rsidRPr="00170DBA" w:rsidRDefault="002F1B4E" w:rsidP="002F1B4E">
      <w:pPr>
        <w:rPr>
          <w:ins w:id="305" w:author="Michael Raynor" w:date="2007-11-18T23:07:00Z"/>
          <w:rFonts w:asciiTheme="minorHAnsi" w:hAnsiTheme="minorHAnsi"/>
        </w:rPr>
      </w:pP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Angels join in lullaby, 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as a star shines bright in the winter sky.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Shepherds travel from far and wide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Just to kneel at the baby’s side.</w:t>
      </w:r>
    </w:p>
    <w:p w:rsidR="002F1B4E" w:rsidRPr="002F1B4E" w:rsidRDefault="002F1B4E" w:rsidP="002F1B4E">
      <w:pPr>
        <w:rPr>
          <w:ins w:id="306" w:author="Michael Raynor" w:date="2007-11-18T23:07:00Z"/>
          <w:rFonts w:asciiTheme="minorHAnsi" w:hAnsiTheme="minorHAnsi"/>
          <w:sz w:val="12"/>
          <w:szCs w:val="12"/>
        </w:rPr>
      </w:pPr>
    </w:p>
    <w:p w:rsidR="002F1B4E" w:rsidRPr="002F1B4E" w:rsidRDefault="002F1B4E" w:rsidP="002F1B4E">
      <w:pPr>
        <w:rPr>
          <w:rFonts w:asciiTheme="minorHAnsi" w:hAnsiTheme="minorHAnsi"/>
          <w:i/>
        </w:rPr>
      </w:pPr>
      <w:r w:rsidRPr="002F1B4E">
        <w:rPr>
          <w:rFonts w:asciiTheme="minorHAnsi" w:hAnsiTheme="minorHAnsi"/>
          <w:i/>
        </w:rPr>
        <w:t xml:space="preserve">    O Mary rock, rock, rock you little baby … </w:t>
      </w:r>
    </w:p>
    <w:p w:rsidR="002F1B4E" w:rsidRDefault="002F1B4E" w:rsidP="002F1B4E">
      <w:pPr>
        <w:rPr>
          <w:rFonts w:asciiTheme="minorHAnsi" w:hAnsiTheme="minorHAnsi"/>
        </w:rPr>
      </w:pP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Holy baby from heav’n above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You have come to offer us peace and love.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Join we now in song of praise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On this happiest day of days!</w:t>
      </w:r>
    </w:p>
    <w:p w:rsidR="002F1B4E" w:rsidRPr="002F1B4E" w:rsidRDefault="002F1B4E" w:rsidP="002F1B4E">
      <w:pPr>
        <w:rPr>
          <w:ins w:id="307" w:author="Michael Raynor" w:date="2007-11-18T23:07:00Z"/>
          <w:rFonts w:asciiTheme="minorHAnsi" w:hAnsiTheme="minorHAnsi"/>
          <w:sz w:val="12"/>
          <w:szCs w:val="12"/>
        </w:rPr>
      </w:pPr>
    </w:p>
    <w:p w:rsidR="002F1B4E" w:rsidRPr="002F1B4E" w:rsidRDefault="002F1B4E" w:rsidP="002F1B4E">
      <w:pPr>
        <w:rPr>
          <w:rFonts w:asciiTheme="minorHAnsi" w:hAnsiTheme="minorHAnsi"/>
          <w:i/>
        </w:rPr>
      </w:pPr>
      <w:r w:rsidRPr="002F1B4E">
        <w:rPr>
          <w:rFonts w:asciiTheme="minorHAnsi" w:hAnsiTheme="minorHAnsi"/>
          <w:i/>
        </w:rPr>
        <w:t xml:space="preserve">    O Mary rock, rock, rock you little baby … </w:t>
      </w:r>
    </w:p>
    <w:p w:rsidR="002F1B4E" w:rsidRDefault="002F1B4E" w:rsidP="002F1B4E">
      <w:pPr>
        <w:rPr>
          <w:rFonts w:asciiTheme="minorHAnsi" w:hAnsiTheme="minorHAnsi"/>
        </w:rPr>
      </w:pP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Mary, rock your baby tonight,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Mary, rock your baby tonight,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Mary, rock your baby tonight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holy light.</w:t>
      </w:r>
    </w:p>
    <w:p w:rsidR="002F1B4E" w:rsidRDefault="002F1B4E" w:rsidP="002F1B4E">
      <w:pPr>
        <w:rPr>
          <w:rFonts w:asciiTheme="minorHAnsi" w:hAnsiTheme="minorHAnsi"/>
        </w:rPr>
      </w:pP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child in the heavenly light.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O Mary rock, rock, rock your little baby,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>Rock your baby in the heavenly light.</w:t>
      </w:r>
    </w:p>
    <w:p w:rsidR="002F1B4E" w:rsidRDefault="002F1B4E" w:rsidP="002F1B4E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I said, “Rock your baby in the heavenly light.”</w:t>
      </w:r>
    </w:p>
    <w:p w:rsidR="002F1B4E" w:rsidRDefault="002F1B4E" w:rsidP="00D42F38">
      <w:pPr>
        <w:rPr>
          <w:rFonts w:asciiTheme="minorHAnsi" w:hAnsiTheme="minorHAnsi"/>
        </w:rPr>
      </w:pPr>
    </w:p>
    <w:p w:rsidR="00D42F38" w:rsidRPr="00170DBA" w:rsidRDefault="00D42F38" w:rsidP="00625B3C">
      <w:pPr>
        <w:rPr>
          <w:ins w:id="308" w:author="Michael Raynor" w:date="2007-11-18T23:07:00Z"/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numPr>
          <w:ins w:id="309" w:author="Michael Raynor" w:date="2007-11-18T23:08:00Z"/>
        </w:num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10" w:name="fumfumfum"/>
      <w:r w:rsidRPr="00170DBA">
        <w:rPr>
          <w:rFonts w:asciiTheme="minorHAnsi" w:hAnsiTheme="minorHAnsi"/>
        </w:rPr>
        <w:lastRenderedPageBreak/>
        <w:t>Fum, fum, fum.</w:t>
      </w:r>
      <w:bookmarkEnd w:id="310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Fum fum, fum fum, fum, fum fum fum, fum fum, fum fum.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a night late in December, fum, fum, fum.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a night of joy and splendour, fum, fum, fum.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 stable bare was born for us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 child to save the world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Son of Mary, holy treasure,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blessed are we beyond all measure. Fum, fum, fum.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Son of Mary, holy treasure,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blessed are we beyond all measure. Fum, fum, fum.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Fum fum, fum fum, fum, fum fum fum, fum fum, fum fum.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Birds and beasts set forth to greet him, fum, fum, fum.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Seems they knew just where to meet Him, fum, fum, fum.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a foreign land they journeyed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‘cross oceans, mountains, plains.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Son of Mary, holy treasure,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blessed are we beyond all measure. Fum, fum, fum.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Son of Mary, holy treasure,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blessed are we beyond all measure. Fum, fum, fum.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Starry magic, such excitement, fum fum, fum fum, fum fum,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Prophesying what the night meant, fum fum, fum fum, fum fum.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the heavens high above them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shone a light to point the way.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Alleluia, hearts are leaping.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us praise the infant sleeping. Fum, fum, fum.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Alleluia, hearts are leaping,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 and greet the infant sleeping,</w:t>
      </w:r>
    </w:p>
    <w:p w:rsidR="001C004A" w:rsidRPr="00170DBA" w:rsidRDefault="001C004A">
      <w:pPr>
        <w:rPr>
          <w:rFonts w:asciiTheme="minorHAnsi" w:hAnsiTheme="minorHAnsi"/>
        </w:rPr>
      </w:pPr>
    </w:p>
    <w:p w:rsidR="001C004A" w:rsidRPr="00170DBA" w:rsidRDefault="001C004A" w:rsidP="001C004A">
      <w:pPr>
        <w:jc w:val="cent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Traditional Spanish Carol</w:t>
      </w:r>
    </w:p>
    <w:p w:rsidR="001C004A" w:rsidRPr="00170DBA" w:rsidRDefault="001C004A" w:rsidP="001C004A">
      <w:pPr>
        <w:jc w:val="center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arr. Gwyn Arch</w:t>
      </w:r>
    </w:p>
    <w:p w:rsidR="001C004A" w:rsidRPr="00170DBA" w:rsidRDefault="001C004A" w:rsidP="001C004A">
      <w:pPr>
        <w:jc w:val="center"/>
        <w:rPr>
          <w:rFonts w:asciiTheme="minorHAnsi" w:hAnsiTheme="minorHAnsi"/>
        </w:rPr>
      </w:pPr>
    </w:p>
    <w:p w:rsidR="001C004A" w:rsidRPr="00170DBA" w:rsidRDefault="001C004A" w:rsidP="001C004A">
      <w:pPr>
        <w:jc w:val="center"/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11" w:name="Dingdongmerrily"/>
      <w:r w:rsidRPr="00170DBA">
        <w:rPr>
          <w:rFonts w:asciiTheme="minorHAnsi" w:hAnsiTheme="minorHAnsi"/>
        </w:rPr>
        <w:lastRenderedPageBreak/>
        <w:t>Ding! dong! merrily on high</w:t>
      </w:r>
      <w:bookmarkEnd w:id="311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ins w:id="312" w:author="Michael Raynor" w:date="2007-11-18T23:07:00Z"/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Ding! dong! merrily on high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heaven the bells are ringing!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Ding! dong! verily the sky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riv’n with angels singing!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pStyle w:val="space"/>
        <w:tabs>
          <w:tab w:val="right" w:pos="432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E’en so here below, below,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steeple bells be swungen,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“Io, io, io!”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by priest and people sungen!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pStyle w:val="space"/>
        <w:tabs>
          <w:tab w:val="right" w:pos="4320"/>
        </w:tabs>
        <w:rPr>
          <w:rFonts w:asciiTheme="minorHAnsi" w:hAnsiTheme="minorHAnsi"/>
        </w:rPr>
      </w:pPr>
    </w:p>
    <w:p w:rsidR="000412CF" w:rsidRPr="00170DBA" w:rsidRDefault="000412CF">
      <w:pPr>
        <w:tabs>
          <w:tab w:val="right" w:pos="4320"/>
        </w:tabs>
        <w:ind w:left="1080"/>
        <w:outlineLvl w:val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Pray you dutifully prime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your matin chime, ye ringers!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you beautifully rime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your evetime song, ye singers!</w:t>
      </w:r>
    </w:p>
    <w:p w:rsidR="000412CF" w:rsidRPr="00170DBA" w:rsidRDefault="000412CF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Gloria, hosanna in excelsis.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5D252E" w:rsidRDefault="00C001EC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13" w:name="DoYouHaveRoom"/>
      <w:r w:rsidR="005D252E">
        <w:rPr>
          <w:rFonts w:asciiTheme="minorHAnsi" w:hAnsiTheme="minorHAnsi"/>
          <w:b/>
        </w:rPr>
        <w:lastRenderedPageBreak/>
        <w:t>Do you have room?</w:t>
      </w:r>
      <w:bookmarkEnd w:id="313"/>
    </w:p>
    <w:p w:rsidR="005D252E" w:rsidRDefault="005D252E">
      <w:pPr>
        <w:rPr>
          <w:rFonts w:asciiTheme="minorHAnsi" w:hAnsiTheme="minorHAnsi"/>
          <w:b/>
        </w:rPr>
      </w:pPr>
    </w:p>
    <w:p w:rsidR="005D252E" w:rsidRDefault="005D252E">
      <w:pPr>
        <w:rPr>
          <w:rFonts w:asciiTheme="minorHAnsi" w:hAnsiTheme="minorHAnsi"/>
          <w:b/>
        </w:rPr>
      </w:pPr>
    </w:p>
    <w:p w:rsidR="004D1451" w:rsidRDefault="004D1451" w:rsidP="0070039B">
      <w:pPr>
        <w:tabs>
          <w:tab w:val="right" w:pos="4320"/>
        </w:tabs>
        <w:ind w:left="1080"/>
        <w:rPr>
          <w:rFonts w:asciiTheme="minorHAnsi" w:hAnsiTheme="minorHAnsi"/>
          <w:i/>
          <w:szCs w:val="22"/>
        </w:rPr>
      </w:pPr>
      <w:r>
        <w:rPr>
          <w:rFonts w:asciiTheme="minorHAnsi" w:hAnsiTheme="minorHAnsi"/>
          <w:szCs w:val="22"/>
        </w:rPr>
        <w:t>They journeyed far, a</w:t>
      </w:r>
      <w:r w:rsidR="0070039B" w:rsidRPr="0070039B">
        <w:rPr>
          <w:rFonts w:asciiTheme="minorHAnsi" w:hAnsiTheme="minorHAnsi"/>
          <w:szCs w:val="22"/>
        </w:rPr>
        <w:t xml:space="preserve"> weary pair, </w:t>
      </w:r>
      <w:r w:rsidR="0070039B" w:rsidRPr="0070039B">
        <w:rPr>
          <w:rFonts w:asciiTheme="minorHAnsi" w:hAnsiTheme="minorHAnsi"/>
          <w:szCs w:val="22"/>
        </w:rPr>
        <w:br/>
        <w:t xml:space="preserve">They sought for shelter </w:t>
      </w:r>
      <w:r>
        <w:rPr>
          <w:rFonts w:asciiTheme="minorHAnsi" w:hAnsiTheme="minorHAnsi"/>
          <w:szCs w:val="22"/>
        </w:rPr>
        <w:t>f</w:t>
      </w:r>
      <w:r w:rsidR="0070039B" w:rsidRPr="0070039B">
        <w:rPr>
          <w:rFonts w:asciiTheme="minorHAnsi" w:hAnsiTheme="minorHAnsi"/>
          <w:szCs w:val="22"/>
        </w:rPr>
        <w:t>rom the cold night air.</w:t>
      </w:r>
      <w:r w:rsidR="0070039B" w:rsidRPr="0070039B">
        <w:rPr>
          <w:rFonts w:asciiTheme="minorHAnsi" w:hAnsiTheme="minorHAnsi"/>
          <w:szCs w:val="22"/>
        </w:rPr>
        <w:br/>
        <w:t xml:space="preserve">Some place where she </w:t>
      </w:r>
      <w:r>
        <w:rPr>
          <w:rFonts w:asciiTheme="minorHAnsi" w:hAnsiTheme="minorHAnsi"/>
          <w:szCs w:val="22"/>
        </w:rPr>
        <w:t>c</w:t>
      </w:r>
      <w:r w:rsidR="0070039B" w:rsidRPr="0070039B">
        <w:rPr>
          <w:rFonts w:asciiTheme="minorHAnsi" w:hAnsiTheme="minorHAnsi"/>
          <w:szCs w:val="22"/>
        </w:rPr>
        <w:t xml:space="preserve">ould lay her head, </w:t>
      </w:r>
      <w:r w:rsidR="0070039B" w:rsidRPr="0070039B">
        <w:rPr>
          <w:rFonts w:asciiTheme="minorHAnsi" w:hAnsiTheme="minorHAnsi"/>
          <w:szCs w:val="22"/>
        </w:rPr>
        <w:br/>
        <w:t xml:space="preserve">Where she could give </w:t>
      </w:r>
      <w:r>
        <w:rPr>
          <w:rFonts w:asciiTheme="minorHAnsi" w:hAnsiTheme="minorHAnsi"/>
          <w:szCs w:val="22"/>
        </w:rPr>
        <w:t>h</w:t>
      </w:r>
      <w:r w:rsidR="0070039B" w:rsidRPr="0070039B">
        <w:rPr>
          <w:rFonts w:asciiTheme="minorHAnsi" w:hAnsiTheme="minorHAnsi"/>
          <w:szCs w:val="22"/>
        </w:rPr>
        <w:t>er Babe a quiet bed.</w:t>
      </w:r>
      <w:r w:rsidR="0070039B" w:rsidRPr="0070039B">
        <w:rPr>
          <w:rFonts w:asciiTheme="minorHAnsi" w:hAnsiTheme="minorHAnsi"/>
          <w:szCs w:val="22"/>
        </w:rPr>
        <w:br/>
        <w:t xml:space="preserve">Was there no room? </w:t>
      </w:r>
      <w:r>
        <w:rPr>
          <w:rFonts w:asciiTheme="minorHAnsi" w:hAnsiTheme="minorHAnsi"/>
          <w:szCs w:val="22"/>
        </w:rPr>
        <w:t>n</w:t>
      </w:r>
      <w:r w:rsidR="0070039B" w:rsidRPr="0070039B">
        <w:rPr>
          <w:rFonts w:asciiTheme="minorHAnsi" w:hAnsiTheme="minorHAnsi"/>
          <w:szCs w:val="22"/>
        </w:rPr>
        <w:t>o corner there?</w:t>
      </w:r>
      <w:r w:rsidR="0070039B" w:rsidRPr="0070039B">
        <w:rPr>
          <w:rFonts w:asciiTheme="minorHAnsi" w:hAnsiTheme="minorHAnsi"/>
          <w:szCs w:val="22"/>
        </w:rPr>
        <w:br/>
        <w:t xml:space="preserve">In all the town a spot </w:t>
      </w:r>
      <w:r>
        <w:rPr>
          <w:rFonts w:asciiTheme="minorHAnsi" w:hAnsiTheme="minorHAnsi"/>
          <w:szCs w:val="22"/>
        </w:rPr>
        <w:t>s</w:t>
      </w:r>
      <w:r w:rsidR="0070039B" w:rsidRPr="0070039B">
        <w:rPr>
          <w:rFonts w:asciiTheme="minorHAnsi" w:hAnsiTheme="minorHAnsi"/>
          <w:szCs w:val="22"/>
        </w:rPr>
        <w:t>omeone could spare?</w:t>
      </w:r>
      <w:r w:rsidR="0070039B" w:rsidRPr="0070039B">
        <w:rPr>
          <w:rFonts w:asciiTheme="minorHAnsi" w:hAnsiTheme="minorHAnsi"/>
          <w:szCs w:val="22"/>
        </w:rPr>
        <w:br/>
        <w:t xml:space="preserve">Was there no soul </w:t>
      </w:r>
      <w:r>
        <w:rPr>
          <w:rFonts w:asciiTheme="minorHAnsi" w:hAnsiTheme="minorHAnsi"/>
          <w:szCs w:val="22"/>
        </w:rPr>
        <w:t>c</w:t>
      </w:r>
      <w:r w:rsidR="0070039B" w:rsidRPr="0070039B">
        <w:rPr>
          <w:rFonts w:asciiTheme="minorHAnsi" w:hAnsiTheme="minorHAnsi"/>
          <w:szCs w:val="22"/>
        </w:rPr>
        <w:t>ome to their aid?</w:t>
      </w:r>
      <w:r w:rsidR="0070039B" w:rsidRPr="0070039B">
        <w:rPr>
          <w:rFonts w:asciiTheme="minorHAnsi" w:hAnsiTheme="minorHAnsi"/>
          <w:szCs w:val="22"/>
        </w:rPr>
        <w:br/>
        <w:t xml:space="preserve">A stable bare was where </w:t>
      </w:r>
      <w:r>
        <w:rPr>
          <w:rFonts w:asciiTheme="minorHAnsi" w:hAnsiTheme="minorHAnsi"/>
          <w:szCs w:val="22"/>
        </w:rPr>
        <w:t>t</w:t>
      </w:r>
      <w:r w:rsidR="0070039B" w:rsidRPr="0070039B">
        <w:rPr>
          <w:rFonts w:asciiTheme="minorHAnsi" w:hAnsiTheme="minorHAnsi"/>
          <w:szCs w:val="22"/>
        </w:rPr>
        <w:t>he family stayed.</w:t>
      </w:r>
      <w:r w:rsidR="0070039B" w:rsidRPr="0070039B">
        <w:rPr>
          <w:rFonts w:asciiTheme="minorHAnsi" w:hAnsiTheme="minorHAnsi"/>
          <w:szCs w:val="22"/>
        </w:rPr>
        <w:br/>
      </w:r>
      <w:r w:rsidR="0070039B" w:rsidRPr="0070039B">
        <w:rPr>
          <w:rFonts w:asciiTheme="minorHAnsi" w:hAnsiTheme="minorHAnsi"/>
          <w:szCs w:val="22"/>
        </w:rPr>
        <w:br/>
      </w:r>
      <w:r w:rsidR="0070039B" w:rsidRPr="0070039B">
        <w:rPr>
          <w:rFonts w:asciiTheme="minorHAnsi" w:hAnsiTheme="minorHAnsi"/>
          <w:i/>
          <w:szCs w:val="22"/>
        </w:rPr>
        <w:t>Do</w:t>
      </w:r>
      <w:r>
        <w:rPr>
          <w:rFonts w:asciiTheme="minorHAnsi" w:hAnsiTheme="minorHAnsi"/>
          <w:i/>
          <w:szCs w:val="22"/>
        </w:rPr>
        <w:t xml:space="preserve"> you have room For the Savio</w:t>
      </w:r>
      <w:r w:rsidR="009016DA">
        <w:rPr>
          <w:rFonts w:asciiTheme="minorHAnsi" w:hAnsiTheme="minorHAnsi"/>
          <w:i/>
          <w:szCs w:val="22"/>
        </w:rPr>
        <w:t>u</w:t>
      </w:r>
      <w:r>
        <w:rPr>
          <w:rFonts w:asciiTheme="minorHAnsi" w:hAnsiTheme="minorHAnsi"/>
          <w:i/>
          <w:szCs w:val="22"/>
        </w:rPr>
        <w:t>r?</w:t>
      </w:r>
      <w:r w:rsidR="0070039B" w:rsidRPr="0070039B">
        <w:rPr>
          <w:rFonts w:asciiTheme="minorHAnsi" w:hAnsiTheme="minorHAnsi"/>
          <w:i/>
          <w:szCs w:val="22"/>
        </w:rPr>
        <w:br/>
        <w:t>And do you seek Him anew?</w:t>
      </w:r>
      <w:r w:rsidR="0070039B" w:rsidRPr="0070039B">
        <w:rPr>
          <w:rFonts w:asciiTheme="minorHAnsi" w:hAnsiTheme="minorHAnsi"/>
          <w:i/>
          <w:szCs w:val="22"/>
        </w:rPr>
        <w:br/>
        <w:t>Have you a place for the One who lived and died for you?</w:t>
      </w:r>
      <w:r w:rsidR="0070039B" w:rsidRPr="0070039B">
        <w:rPr>
          <w:rFonts w:asciiTheme="minorHAnsi" w:hAnsiTheme="minorHAnsi"/>
          <w:i/>
          <w:szCs w:val="22"/>
        </w:rPr>
        <w:br/>
        <w:t xml:space="preserve">Are you as humble as a Shepherd Boy, </w:t>
      </w:r>
      <w:r w:rsidR="0070039B" w:rsidRPr="0070039B">
        <w:rPr>
          <w:rFonts w:asciiTheme="minorHAnsi" w:hAnsiTheme="minorHAnsi"/>
          <w:i/>
          <w:szCs w:val="22"/>
        </w:rPr>
        <w:br/>
        <w:t>Or as Wise as Men of Old?</w:t>
      </w:r>
      <w:r w:rsidR="0070039B" w:rsidRPr="0070039B">
        <w:rPr>
          <w:rFonts w:asciiTheme="minorHAnsi" w:hAnsiTheme="minorHAnsi"/>
          <w:i/>
          <w:szCs w:val="22"/>
        </w:rPr>
        <w:br/>
        <w:t>Would you have come that night?</w:t>
      </w:r>
      <w:r w:rsidR="0070039B" w:rsidRPr="0070039B">
        <w:rPr>
          <w:rFonts w:asciiTheme="minorHAnsi" w:hAnsiTheme="minorHAnsi"/>
          <w:i/>
          <w:szCs w:val="22"/>
        </w:rPr>
        <w:br/>
        <w:t>Would you have sought the light?</w:t>
      </w:r>
      <w:r w:rsidR="0070039B" w:rsidRPr="0070039B">
        <w:rPr>
          <w:rFonts w:asciiTheme="minorHAnsi" w:hAnsiTheme="minorHAnsi"/>
          <w:i/>
          <w:szCs w:val="22"/>
        </w:rPr>
        <w:br/>
        <w:t>Do you have room?</w:t>
      </w:r>
      <w:r w:rsidR="0070039B" w:rsidRPr="0070039B">
        <w:rPr>
          <w:rFonts w:asciiTheme="minorHAnsi" w:hAnsiTheme="minorHAnsi"/>
          <w:i/>
          <w:szCs w:val="22"/>
        </w:rPr>
        <w:br/>
      </w:r>
      <w:r w:rsidR="0070039B" w:rsidRPr="0070039B">
        <w:rPr>
          <w:rFonts w:asciiTheme="minorHAnsi" w:hAnsiTheme="minorHAnsi"/>
          <w:szCs w:val="22"/>
        </w:rPr>
        <w:br/>
        <w:t xml:space="preserve">A star arose, a wondrous light </w:t>
      </w:r>
      <w:r w:rsidR="0070039B" w:rsidRPr="0070039B">
        <w:rPr>
          <w:rFonts w:asciiTheme="minorHAnsi" w:hAnsiTheme="minorHAnsi"/>
          <w:szCs w:val="22"/>
        </w:rPr>
        <w:br/>
        <w:t>A sign from God this was the Holy Night</w:t>
      </w:r>
      <w:r w:rsidR="0070039B" w:rsidRPr="0070039B">
        <w:rPr>
          <w:rFonts w:asciiTheme="minorHAnsi" w:hAnsiTheme="minorHAnsi"/>
          <w:szCs w:val="22"/>
        </w:rPr>
        <w:br/>
        <w:t xml:space="preserve">And yet so few would go to see </w:t>
      </w:r>
      <w:r w:rsidR="0070039B" w:rsidRPr="0070039B">
        <w:rPr>
          <w:rFonts w:asciiTheme="minorHAnsi" w:hAnsiTheme="minorHAnsi"/>
          <w:szCs w:val="22"/>
        </w:rPr>
        <w:br/>
        <w:t>The babe who came to rescue you and me.</w:t>
      </w:r>
      <w:r w:rsidR="0070039B" w:rsidRPr="0070039B">
        <w:rPr>
          <w:rFonts w:asciiTheme="minorHAnsi" w:hAnsiTheme="minorHAnsi"/>
          <w:szCs w:val="22"/>
        </w:rPr>
        <w:br/>
        <w:t xml:space="preserve">This child divine is now a King </w:t>
      </w:r>
      <w:r w:rsidR="0070039B" w:rsidRPr="0070039B">
        <w:rPr>
          <w:rFonts w:asciiTheme="minorHAnsi" w:hAnsiTheme="minorHAnsi"/>
          <w:szCs w:val="22"/>
        </w:rPr>
        <w:br/>
        <w:t>The gift of life to all the world He brings</w:t>
      </w:r>
      <w:r w:rsidR="0070039B" w:rsidRPr="0070039B">
        <w:rPr>
          <w:rFonts w:asciiTheme="minorHAnsi" w:hAnsiTheme="minorHAnsi"/>
          <w:szCs w:val="22"/>
        </w:rPr>
        <w:br/>
        <w:t xml:space="preserve">And all mankind He saves from doom </w:t>
      </w:r>
      <w:r w:rsidR="0070039B" w:rsidRPr="0070039B">
        <w:rPr>
          <w:rFonts w:asciiTheme="minorHAnsi" w:hAnsiTheme="minorHAnsi"/>
          <w:szCs w:val="22"/>
        </w:rPr>
        <w:br/>
        <w:t xml:space="preserve">But on that night for Him there was no room </w:t>
      </w:r>
      <w:r w:rsidR="0070039B" w:rsidRPr="0070039B">
        <w:rPr>
          <w:rFonts w:asciiTheme="minorHAnsi" w:hAnsiTheme="minorHAnsi"/>
          <w:szCs w:val="22"/>
        </w:rPr>
        <w:br/>
      </w:r>
      <w:r w:rsidR="0070039B" w:rsidRPr="0070039B">
        <w:rPr>
          <w:rFonts w:asciiTheme="minorHAnsi" w:hAnsiTheme="minorHAnsi"/>
          <w:szCs w:val="22"/>
        </w:rPr>
        <w:br/>
      </w:r>
      <w:r w:rsidR="0070039B" w:rsidRPr="0070039B">
        <w:rPr>
          <w:rFonts w:asciiTheme="minorHAnsi" w:hAnsiTheme="minorHAnsi"/>
          <w:i/>
          <w:szCs w:val="22"/>
        </w:rPr>
        <w:t>Do</w:t>
      </w:r>
      <w:r>
        <w:rPr>
          <w:rFonts w:asciiTheme="minorHAnsi" w:hAnsiTheme="minorHAnsi"/>
          <w:i/>
          <w:szCs w:val="22"/>
        </w:rPr>
        <w:t xml:space="preserve"> you have room for the Saviour?</w:t>
      </w:r>
      <w:r w:rsidR="0070039B" w:rsidRPr="0070039B">
        <w:rPr>
          <w:rFonts w:asciiTheme="minorHAnsi" w:hAnsiTheme="minorHAnsi"/>
          <w:i/>
          <w:szCs w:val="22"/>
        </w:rPr>
        <w:br/>
        <w:t>And do you seek Him anew?</w:t>
      </w:r>
      <w:r w:rsidR="0070039B" w:rsidRPr="0070039B">
        <w:rPr>
          <w:rFonts w:asciiTheme="minorHAnsi" w:hAnsiTheme="minorHAnsi"/>
          <w:i/>
          <w:szCs w:val="22"/>
        </w:rPr>
        <w:br/>
        <w:t>Have you a place for the One who lived and died for you?</w:t>
      </w:r>
      <w:r w:rsidR="0070039B" w:rsidRPr="0070039B">
        <w:rPr>
          <w:rFonts w:asciiTheme="minorHAnsi" w:hAnsiTheme="minorHAnsi"/>
          <w:i/>
          <w:szCs w:val="22"/>
        </w:rPr>
        <w:br/>
        <w:t xml:space="preserve">Are you as humble as a Shepherd Boy, </w:t>
      </w:r>
      <w:r w:rsidR="0070039B" w:rsidRPr="0070039B">
        <w:rPr>
          <w:rFonts w:asciiTheme="minorHAnsi" w:hAnsiTheme="minorHAnsi"/>
          <w:i/>
          <w:szCs w:val="22"/>
        </w:rPr>
        <w:br/>
        <w:t>Or as Wise as Men of Old?</w:t>
      </w:r>
      <w:r w:rsidR="0070039B" w:rsidRPr="0070039B">
        <w:rPr>
          <w:rFonts w:asciiTheme="minorHAnsi" w:hAnsiTheme="minorHAnsi"/>
          <w:i/>
          <w:szCs w:val="22"/>
        </w:rPr>
        <w:br/>
        <w:t>Would you have come that night?</w:t>
      </w:r>
      <w:r w:rsidR="0070039B" w:rsidRPr="0070039B">
        <w:rPr>
          <w:rFonts w:asciiTheme="minorHAnsi" w:hAnsiTheme="minorHAnsi"/>
          <w:i/>
          <w:szCs w:val="22"/>
        </w:rPr>
        <w:br/>
        <w:t>Would you have sought the light?</w:t>
      </w:r>
      <w:r w:rsidR="0070039B" w:rsidRPr="0070039B">
        <w:rPr>
          <w:rFonts w:asciiTheme="minorHAnsi" w:hAnsiTheme="minorHAnsi"/>
          <w:i/>
          <w:szCs w:val="22"/>
        </w:rPr>
        <w:br/>
        <w:t>Do you have room?</w:t>
      </w:r>
    </w:p>
    <w:p w:rsidR="004D1451" w:rsidRDefault="004D1451" w:rsidP="0070039B">
      <w:pPr>
        <w:tabs>
          <w:tab w:val="right" w:pos="4320"/>
        </w:tabs>
        <w:ind w:left="1080"/>
        <w:rPr>
          <w:rFonts w:asciiTheme="minorHAnsi" w:hAnsiTheme="minorHAnsi"/>
          <w:i/>
          <w:szCs w:val="22"/>
        </w:rPr>
      </w:pPr>
    </w:p>
    <w:p w:rsidR="004D1451" w:rsidRDefault="004D1451" w:rsidP="004D1451">
      <w:pPr>
        <w:tabs>
          <w:tab w:val="right" w:pos="4320"/>
        </w:tabs>
        <w:ind w:left="1440"/>
        <w:rPr>
          <w:rFonts w:asciiTheme="minorHAnsi" w:hAnsiTheme="minorHAnsi"/>
          <w:i/>
          <w:szCs w:val="22"/>
        </w:rPr>
      </w:pPr>
      <w:r w:rsidRPr="0070039B">
        <w:rPr>
          <w:rFonts w:asciiTheme="minorHAnsi" w:hAnsiTheme="minorHAnsi"/>
          <w:i/>
          <w:szCs w:val="22"/>
        </w:rPr>
        <w:lastRenderedPageBreak/>
        <w:t>Would you have come that night?</w:t>
      </w:r>
      <w:r w:rsidRPr="0070039B">
        <w:rPr>
          <w:rFonts w:asciiTheme="minorHAnsi" w:hAnsiTheme="minorHAnsi"/>
          <w:i/>
          <w:szCs w:val="22"/>
        </w:rPr>
        <w:br/>
        <w:t>Would you have sought the light?</w:t>
      </w:r>
      <w:r w:rsidRPr="0070039B">
        <w:rPr>
          <w:rFonts w:asciiTheme="minorHAnsi" w:hAnsiTheme="minorHAnsi"/>
          <w:i/>
          <w:szCs w:val="22"/>
        </w:rPr>
        <w:br/>
        <w:t>Do you have room?</w:t>
      </w:r>
    </w:p>
    <w:p w:rsidR="005D252E" w:rsidRPr="0070039B" w:rsidRDefault="005D252E" w:rsidP="0070039B">
      <w:pPr>
        <w:tabs>
          <w:tab w:val="right" w:pos="4320"/>
        </w:tabs>
        <w:ind w:left="1080"/>
        <w:rPr>
          <w:rFonts w:asciiTheme="minorHAnsi" w:hAnsiTheme="minorHAnsi"/>
        </w:rPr>
      </w:pPr>
      <w:r w:rsidRPr="0070039B">
        <w:rPr>
          <w:rFonts w:asciiTheme="minorHAnsi" w:hAnsiTheme="minorHAnsi"/>
        </w:rPr>
        <w:br w:type="page"/>
      </w:r>
    </w:p>
    <w:p w:rsidR="00C001EC" w:rsidRPr="00170DBA" w:rsidRDefault="00C001EC">
      <w:pPr>
        <w:rPr>
          <w:rFonts w:asciiTheme="minorHAnsi" w:hAnsiTheme="minorHAnsi"/>
        </w:rPr>
      </w:pPr>
    </w:p>
    <w:p w:rsidR="00C001EC" w:rsidRPr="00170DBA" w:rsidRDefault="00C001EC">
      <w:pPr>
        <w:rPr>
          <w:rFonts w:asciiTheme="minorHAnsi" w:hAnsiTheme="minorHAnsi"/>
          <w:b/>
        </w:rPr>
      </w:pPr>
      <w:bookmarkStart w:id="314" w:name="DoyouhearwhatIhear"/>
      <w:r w:rsidRPr="00170DBA">
        <w:rPr>
          <w:rFonts w:asciiTheme="minorHAnsi" w:hAnsiTheme="minorHAnsi"/>
          <w:b/>
        </w:rPr>
        <w:t>Do you hear what I hear?</w:t>
      </w:r>
    </w:p>
    <w:bookmarkEnd w:id="314"/>
    <w:p w:rsidR="00C001EC" w:rsidRPr="00170DBA" w:rsidRDefault="00C001EC">
      <w:pPr>
        <w:rPr>
          <w:rFonts w:asciiTheme="minorHAnsi" w:hAnsiTheme="minorHAnsi"/>
        </w:rPr>
      </w:pPr>
    </w:p>
    <w:p w:rsidR="00C001EC" w:rsidRPr="00170DBA" w:rsidRDefault="00C001EC">
      <w:pPr>
        <w:rPr>
          <w:rFonts w:asciiTheme="minorHAnsi" w:hAnsiTheme="minorHAnsi"/>
        </w:rPr>
      </w:pPr>
    </w:p>
    <w:p w:rsidR="00C001EC" w:rsidRPr="00170DBA" w:rsidRDefault="00C001EC" w:rsidP="00C001EC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Said the night wind to the little lamb,</w:t>
      </w:r>
      <w:r w:rsidRPr="00170DBA">
        <w:rPr>
          <w:rFonts w:asciiTheme="minorHAnsi" w:hAnsiTheme="minorHAnsi"/>
        </w:rPr>
        <w:br/>
        <w:t>do you see what I see</w:t>
      </w:r>
      <w:r w:rsidRPr="00170DBA">
        <w:rPr>
          <w:rFonts w:asciiTheme="minorHAnsi" w:hAnsiTheme="minorHAnsi"/>
        </w:rPr>
        <w:br/>
        <w:t>Way up in the sky, little lamb,</w:t>
      </w:r>
      <w:r w:rsidRPr="00170DBA">
        <w:rPr>
          <w:rFonts w:asciiTheme="minorHAnsi" w:hAnsiTheme="minorHAnsi"/>
        </w:rPr>
        <w:br/>
        <w:t>do you see what I see</w:t>
      </w:r>
      <w:r w:rsidRPr="00170DBA">
        <w:rPr>
          <w:rFonts w:asciiTheme="minorHAnsi" w:hAnsiTheme="minorHAnsi"/>
        </w:rPr>
        <w:br/>
        <w:t>A star, a star, dancing in the night</w:t>
      </w:r>
      <w:r w:rsidRPr="00170DBA">
        <w:rPr>
          <w:rFonts w:asciiTheme="minorHAnsi" w:hAnsiTheme="minorHAnsi"/>
        </w:rPr>
        <w:br/>
        <w:t>With a tail as big as a kite</w:t>
      </w:r>
      <w:r w:rsidRPr="00170DBA">
        <w:rPr>
          <w:rFonts w:asciiTheme="minorHAnsi" w:hAnsiTheme="minorHAnsi"/>
        </w:rPr>
        <w:br/>
        <w:t>With a tail as big as a kite</w:t>
      </w:r>
      <w:r w:rsidRPr="00170DBA">
        <w:rPr>
          <w:rFonts w:asciiTheme="minorHAnsi" w:hAnsiTheme="minorHAnsi"/>
        </w:rPr>
        <w:br/>
      </w:r>
      <w:r w:rsidRPr="00170DBA">
        <w:rPr>
          <w:rFonts w:asciiTheme="minorHAnsi" w:hAnsiTheme="minorHAnsi"/>
        </w:rPr>
        <w:br/>
        <w:t>Said the little lamb to the shepherd boy,</w:t>
      </w:r>
      <w:r w:rsidRPr="00170DBA">
        <w:rPr>
          <w:rFonts w:asciiTheme="minorHAnsi" w:hAnsiTheme="minorHAnsi"/>
        </w:rPr>
        <w:br/>
        <w:t>do you hear what I hear</w:t>
      </w:r>
      <w:r w:rsidRPr="00170DBA">
        <w:rPr>
          <w:rFonts w:asciiTheme="minorHAnsi" w:hAnsiTheme="minorHAnsi"/>
        </w:rPr>
        <w:br/>
        <w:t>Ringing through the sky, shepherd boy,</w:t>
      </w:r>
      <w:r w:rsidRPr="00170DBA">
        <w:rPr>
          <w:rFonts w:asciiTheme="minorHAnsi" w:hAnsiTheme="minorHAnsi"/>
        </w:rPr>
        <w:br/>
        <w:t>do you hear what I hear</w:t>
      </w:r>
      <w:r w:rsidRPr="00170DBA">
        <w:rPr>
          <w:rFonts w:asciiTheme="minorHAnsi" w:hAnsiTheme="minorHAnsi"/>
        </w:rPr>
        <w:br/>
        <w:t>A song, a song, high above the trees</w:t>
      </w:r>
      <w:r w:rsidRPr="00170DBA">
        <w:rPr>
          <w:rFonts w:asciiTheme="minorHAnsi" w:hAnsiTheme="minorHAnsi"/>
        </w:rPr>
        <w:br/>
        <w:t>With a voice as big as the sea</w:t>
      </w:r>
      <w:r w:rsidRPr="00170DBA">
        <w:rPr>
          <w:rFonts w:asciiTheme="minorHAnsi" w:hAnsiTheme="minorHAnsi"/>
        </w:rPr>
        <w:br/>
        <w:t>With a voice as big as the sea</w:t>
      </w:r>
      <w:r w:rsidRPr="00170DBA">
        <w:rPr>
          <w:rFonts w:asciiTheme="minorHAnsi" w:hAnsiTheme="minorHAnsi"/>
        </w:rPr>
        <w:br/>
      </w:r>
      <w:r w:rsidRPr="00170DBA">
        <w:rPr>
          <w:rFonts w:asciiTheme="minorHAnsi" w:hAnsiTheme="minorHAnsi"/>
        </w:rPr>
        <w:br/>
        <w:t>Said the shepherd boy to the mighty king,</w:t>
      </w:r>
      <w:r w:rsidRPr="00170DBA">
        <w:rPr>
          <w:rFonts w:asciiTheme="minorHAnsi" w:hAnsiTheme="minorHAnsi"/>
        </w:rPr>
        <w:br/>
        <w:t>do you know what I know</w:t>
      </w:r>
      <w:r w:rsidRPr="00170DBA">
        <w:rPr>
          <w:rFonts w:asciiTheme="minorHAnsi" w:hAnsiTheme="minorHAnsi"/>
        </w:rPr>
        <w:br/>
        <w:t>In your palace warm, mighty king,</w:t>
      </w:r>
      <w:r w:rsidRPr="00170DBA">
        <w:rPr>
          <w:rFonts w:asciiTheme="minorHAnsi" w:hAnsiTheme="minorHAnsi"/>
        </w:rPr>
        <w:br/>
        <w:t>do you know what I know</w:t>
      </w:r>
      <w:r w:rsidRPr="00170DBA">
        <w:rPr>
          <w:rFonts w:asciiTheme="minorHAnsi" w:hAnsiTheme="minorHAnsi"/>
        </w:rPr>
        <w:br/>
        <w:t>A Child, a Child shivers in the cold</w:t>
      </w:r>
      <w:r w:rsidRPr="00170DBA">
        <w:rPr>
          <w:rFonts w:asciiTheme="minorHAnsi" w:hAnsiTheme="minorHAnsi"/>
        </w:rPr>
        <w:br/>
        <w:t>Let us bring Him silver and gold</w:t>
      </w:r>
      <w:r w:rsidRPr="00170DBA">
        <w:rPr>
          <w:rFonts w:asciiTheme="minorHAnsi" w:hAnsiTheme="minorHAnsi"/>
        </w:rPr>
        <w:br/>
        <w:t>Let us bring Him silver and gold</w:t>
      </w:r>
    </w:p>
    <w:p w:rsidR="00C001EC" w:rsidRPr="00170DBA" w:rsidRDefault="00C001EC" w:rsidP="00C001EC">
      <w:pPr>
        <w:tabs>
          <w:tab w:val="right" w:pos="4320"/>
        </w:tabs>
        <w:ind w:left="108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/>
        <w:t>Said the king to the people everywhere,</w:t>
      </w:r>
      <w:r w:rsidRPr="00170DBA">
        <w:rPr>
          <w:rFonts w:asciiTheme="minorHAnsi" w:hAnsiTheme="minorHAnsi"/>
        </w:rPr>
        <w:br/>
        <w:t>listen to what I say</w:t>
      </w:r>
      <w:r w:rsidRPr="00170DBA">
        <w:rPr>
          <w:rFonts w:asciiTheme="minorHAnsi" w:hAnsiTheme="minorHAnsi"/>
        </w:rPr>
        <w:br/>
        <w:t>Pray for peace, people everywhere!</w:t>
      </w:r>
      <w:r w:rsidRPr="00170DBA">
        <w:rPr>
          <w:rFonts w:asciiTheme="minorHAnsi" w:hAnsiTheme="minorHAnsi"/>
        </w:rPr>
        <w:br/>
        <w:t>listen to what I say</w:t>
      </w:r>
      <w:r w:rsidRPr="00170DBA">
        <w:rPr>
          <w:rFonts w:asciiTheme="minorHAnsi" w:hAnsiTheme="minorHAnsi"/>
        </w:rPr>
        <w:br/>
        <w:t>The Child, the Child, sleeping in the night</w:t>
      </w:r>
      <w:r w:rsidRPr="00170DBA">
        <w:rPr>
          <w:rFonts w:asciiTheme="minorHAnsi" w:hAnsiTheme="minorHAnsi"/>
        </w:rPr>
        <w:br/>
        <w:t>He will bring us goodness and light</w:t>
      </w:r>
      <w:r w:rsidRPr="00170DBA">
        <w:rPr>
          <w:rFonts w:asciiTheme="minorHAnsi" w:hAnsiTheme="minorHAnsi"/>
        </w:rPr>
        <w:br/>
        <w:t>He will bring us goodness and light</w:t>
      </w:r>
    </w:p>
    <w:p w:rsidR="000412CF" w:rsidRPr="00170DBA" w:rsidRDefault="000412CF">
      <w:pPr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315" w:name="APolishLullaby"/>
      <w:r w:rsidRPr="00170DBA">
        <w:rPr>
          <w:rFonts w:asciiTheme="minorHAnsi" w:hAnsiTheme="minorHAnsi"/>
          <w:b/>
          <w:bCs/>
        </w:rPr>
        <w:lastRenderedPageBreak/>
        <w:t>A Polish Lullaby</w:t>
      </w:r>
      <w:bookmarkEnd w:id="315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Out of the dark comes a voice softly singing,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 and contentment to Jesus is bringing.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Up high in the night sky there’s a bright star that’s glowing,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sending a message of love ever growing.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High in the night sky there’s a star brightly gleaming.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Down in a stable a baby is dreaming.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Oxen and ass stand on guard by the door.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 little king in your kingdom of straw.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Up high in the night sky there’s a bright star that’s glowing,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sending a message of love ever growing.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High in the night sky there’s a star brightly gleaming.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Down in a stable a baby is dreaming.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Sages and shepherds will come and adore you.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People all over the world bow down before you.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Up high in the night sky there’s a bright star that’s glowing,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sending a message of love ever growing.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High in the night sky there’s a star brightly gleaming.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Down in a stable a baby is dreaming.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367294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16" w:name="AVirginMostPure"/>
      <w:bookmarkStart w:id="317" w:name="AmerryChristmas"/>
      <w:r w:rsidR="00367294" w:rsidRPr="00367294">
        <w:rPr>
          <w:rFonts w:asciiTheme="minorHAnsi" w:hAnsiTheme="minorHAnsi"/>
          <w:b/>
          <w:bCs/>
        </w:rPr>
        <w:lastRenderedPageBreak/>
        <w:t>A virgin most pure</w:t>
      </w:r>
      <w:bookmarkEnd w:id="316"/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Composer: Malcolm Archer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 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A virgin most pure, as the prophets do tell, 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hath brought forth a baby, as it hath befell;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To be our Redeemer from death, hell, and sin,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Which Adam's transgression had wrapped us in.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Aye, and therefore be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Rejoice, and be you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Set sorrow aside;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Christ Jesus our Saviour was born at this tide.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I</w:t>
      </w:r>
      <w:r w:rsidR="006E1017">
        <w:rPr>
          <w:rFonts w:asciiTheme="minorHAnsi" w:hAnsiTheme="minorHAnsi"/>
        </w:rPr>
        <w:t>n</w:t>
      </w:r>
      <w:r w:rsidRPr="00367294">
        <w:rPr>
          <w:rFonts w:asciiTheme="minorHAnsi" w:hAnsiTheme="minorHAnsi"/>
        </w:rPr>
        <w:t xml:space="preserve"> Bethlehem Jewry a city there was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Where Joseph and Mary together did pass,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And there to be taxed with many one mo,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For Caesar commanded the same should be so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Aye, and therefore be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Rejoice, and be you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Set sorrow aside;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Christ Jesus our Saviour was born at this tide.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But when they had entered the city so fair,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 number of people so mighty was there,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That Joseph and Mary, whose substance was small,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Could find in the inn there no lodging at all.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Aye, and therefore be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Rejoice, and be you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Set sorrow aside;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Christ Jesus our Saviour was born at this tide.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Then they were constrained in a stable to lie,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Where horses and asses they used for to tie;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Their lodging so simple they took it no scorn,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But against the next morning our Saviour was born.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Aye, and therefore be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Rejoice, and be you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lastRenderedPageBreak/>
        <w:t>Set sorrow aside;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Christ Jesus our Saviour was born at this time.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Then God sent an angel from heaven so high, 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to certain poor shepherds on fields where they lie,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And bade them no longer in sorrow to stay,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Because that our Saviour was born on this day.</w:t>
      </w:r>
    </w:p>
    <w:p w:rsidR="00367294" w:rsidRPr="00367294" w:rsidRDefault="00367294" w:rsidP="00367294">
      <w:pPr>
        <w:rPr>
          <w:rFonts w:asciiTheme="minorHAnsi" w:hAnsiTheme="minorHAnsi"/>
        </w:rPr>
      </w:pP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Aye, and therefore be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Rejoice, and be you merry;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Set sorrow aside;</w:t>
      </w:r>
    </w:p>
    <w:p w:rsidR="00367294" w:rsidRPr="00367294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Christ Jesus our Saviour was born at this time.</w:t>
      </w:r>
    </w:p>
    <w:p w:rsidR="006E1017" w:rsidRDefault="00367294" w:rsidP="00367294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    Amen  </w:t>
      </w:r>
    </w:p>
    <w:p w:rsidR="006E1017" w:rsidRDefault="006E1017" w:rsidP="00367294">
      <w:pPr>
        <w:rPr>
          <w:rFonts w:asciiTheme="minorHAnsi" w:hAnsiTheme="minorHAnsi"/>
        </w:rPr>
      </w:pPr>
    </w:p>
    <w:p w:rsidR="006E1017" w:rsidRDefault="006E1017" w:rsidP="00367294">
      <w:pPr>
        <w:rPr>
          <w:rFonts w:asciiTheme="minorHAnsi" w:hAnsiTheme="minorHAnsi"/>
        </w:rPr>
      </w:pPr>
    </w:p>
    <w:p w:rsidR="006E1017" w:rsidRDefault="006E1017" w:rsidP="00367294">
      <w:pPr>
        <w:rPr>
          <w:rFonts w:asciiTheme="minorHAnsi" w:hAnsiTheme="minorHAnsi"/>
        </w:rPr>
      </w:pPr>
    </w:p>
    <w:p w:rsidR="006E1017" w:rsidRDefault="006E1017" w:rsidP="00367294">
      <w:pPr>
        <w:rPr>
          <w:rFonts w:asciiTheme="minorHAnsi" w:hAnsiTheme="minorHAnsi"/>
        </w:rPr>
      </w:pP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A virgin most pure, as the prophets do tell, 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hath brought forth a baby, as it hath befell;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To be our Redeemer from death, hell, and sin,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Which Adam's transgression had wrapped us in.</w:t>
      </w:r>
    </w:p>
    <w:p w:rsidR="006E1017" w:rsidRPr="006E1017" w:rsidRDefault="006E1017" w:rsidP="006E1017">
      <w:pPr>
        <w:rPr>
          <w:rFonts w:asciiTheme="minorHAnsi" w:hAnsiTheme="minorHAnsi"/>
          <w:sz w:val="6"/>
        </w:rPr>
      </w:pP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Aye, and therefore be merry;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Rejoice, and be you merry;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Set sorrow aside;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Christ Jesus our Saviour was born at this tide.</w:t>
      </w:r>
    </w:p>
    <w:p w:rsidR="006E1017" w:rsidRPr="00367294" w:rsidRDefault="006E1017" w:rsidP="006E1017">
      <w:pPr>
        <w:rPr>
          <w:rFonts w:asciiTheme="minorHAnsi" w:hAnsiTheme="minorHAnsi"/>
        </w:rPr>
      </w:pP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I</w:t>
      </w:r>
      <w:r>
        <w:rPr>
          <w:rFonts w:asciiTheme="minorHAnsi" w:hAnsiTheme="minorHAnsi"/>
        </w:rPr>
        <w:t>n</w:t>
      </w:r>
      <w:r w:rsidRPr="00367294">
        <w:rPr>
          <w:rFonts w:asciiTheme="minorHAnsi" w:hAnsiTheme="minorHAnsi"/>
        </w:rPr>
        <w:t xml:space="preserve"> Bethlehem Jewry a city there was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Where Joseph and Mary together did pass,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And there to be taxed with many one mo,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For Caesar commanded the same should be so</w:t>
      </w:r>
    </w:p>
    <w:p w:rsidR="006E1017" w:rsidRPr="006E1017" w:rsidRDefault="006E1017" w:rsidP="006E1017">
      <w:pPr>
        <w:rPr>
          <w:rFonts w:asciiTheme="minorHAnsi" w:hAnsiTheme="minorHAnsi"/>
          <w:sz w:val="6"/>
        </w:rPr>
      </w:pP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Aye, and therefore be merry;</w:t>
      </w:r>
    </w:p>
    <w:p w:rsidR="006E1017" w:rsidRPr="00367294" w:rsidRDefault="006E1017" w:rsidP="006E1017">
      <w:pPr>
        <w:rPr>
          <w:rFonts w:asciiTheme="minorHAnsi" w:hAnsiTheme="minorHAnsi"/>
        </w:rPr>
      </w:pP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But when they had entered the city so fair,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 number of people so mighty was there,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That Joseph and Mary, whose substance was small,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Could find in the inn there no lodging at all.</w:t>
      </w:r>
    </w:p>
    <w:p w:rsidR="006E1017" w:rsidRPr="006E1017" w:rsidRDefault="006E1017" w:rsidP="006E1017">
      <w:pPr>
        <w:rPr>
          <w:rFonts w:asciiTheme="minorHAnsi" w:hAnsiTheme="minorHAnsi"/>
          <w:sz w:val="6"/>
        </w:rPr>
      </w:pP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Aye, and therefore be merry;</w:t>
      </w:r>
    </w:p>
    <w:p w:rsidR="006E1017" w:rsidRPr="00367294" w:rsidRDefault="006E1017" w:rsidP="006E1017">
      <w:pPr>
        <w:rPr>
          <w:rFonts w:asciiTheme="minorHAnsi" w:hAnsiTheme="minorHAnsi"/>
        </w:rPr>
      </w:pP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Then they were constrained in a stable to lie,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lastRenderedPageBreak/>
        <w:t>Where horses and asses they used for to tie;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Their lodging so simple they took it no scorn,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But against the next morning our Saviour was born.</w:t>
      </w:r>
    </w:p>
    <w:p w:rsidR="006E1017" w:rsidRPr="006E1017" w:rsidRDefault="006E1017" w:rsidP="006E1017">
      <w:pPr>
        <w:rPr>
          <w:rFonts w:asciiTheme="minorHAnsi" w:hAnsiTheme="minorHAnsi"/>
          <w:sz w:val="6"/>
        </w:rPr>
      </w:pP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Aye, and therefore be merry;</w:t>
      </w:r>
    </w:p>
    <w:p w:rsidR="006E1017" w:rsidRPr="00367294" w:rsidRDefault="006E1017" w:rsidP="006E1017">
      <w:pPr>
        <w:rPr>
          <w:rFonts w:asciiTheme="minorHAnsi" w:hAnsiTheme="minorHAnsi"/>
        </w:rPr>
      </w:pP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 xml:space="preserve">Then God sent an angel from heaven so high, 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to certain poor shepherds on fields where they lie,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And bade them no longer in sorrow to stay,</w:t>
      </w:r>
    </w:p>
    <w:p w:rsidR="006E1017" w:rsidRPr="00367294" w:rsidRDefault="006E1017" w:rsidP="006E1017">
      <w:pPr>
        <w:rPr>
          <w:rFonts w:asciiTheme="minorHAnsi" w:hAnsiTheme="minorHAnsi"/>
        </w:rPr>
      </w:pPr>
      <w:r w:rsidRPr="00367294">
        <w:rPr>
          <w:rFonts w:asciiTheme="minorHAnsi" w:hAnsiTheme="minorHAnsi"/>
        </w:rPr>
        <w:t>Because that our Saviour was born on this day.</w:t>
      </w:r>
    </w:p>
    <w:p w:rsidR="006E1017" w:rsidRPr="006E1017" w:rsidRDefault="006E1017" w:rsidP="006E1017">
      <w:pPr>
        <w:rPr>
          <w:rFonts w:asciiTheme="minorHAnsi" w:hAnsiTheme="minorHAnsi"/>
          <w:sz w:val="6"/>
        </w:rPr>
      </w:pP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Aye, and therefore be merry;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Rejoice, and be you merry;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Set sorrow aside;</w:t>
      </w:r>
    </w:p>
    <w:p w:rsidR="006E1017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>Christ Jesus our Saviour was born at this time.</w:t>
      </w:r>
    </w:p>
    <w:p w:rsidR="00367294" w:rsidRPr="006E1017" w:rsidRDefault="006E1017" w:rsidP="006E1017">
      <w:pPr>
        <w:ind w:left="360"/>
        <w:rPr>
          <w:rFonts w:asciiTheme="minorHAnsi" w:hAnsiTheme="minorHAnsi"/>
          <w:i/>
        </w:rPr>
      </w:pPr>
      <w:r w:rsidRPr="006E1017">
        <w:rPr>
          <w:rFonts w:asciiTheme="minorHAnsi" w:hAnsiTheme="minorHAnsi"/>
          <w:i/>
        </w:rPr>
        <w:t xml:space="preserve">    Amen  </w:t>
      </w:r>
      <w:r w:rsidR="00367294" w:rsidRPr="006E1017">
        <w:rPr>
          <w:rFonts w:asciiTheme="minorHAnsi" w:hAnsiTheme="minorHAnsi"/>
          <w:i/>
        </w:rPr>
        <w:br w:type="page"/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b/>
          <w:bCs/>
        </w:rPr>
        <w:lastRenderedPageBreak/>
        <w:t>A merry Christmas</w:t>
      </w:r>
      <w:bookmarkEnd w:id="317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wish you a merry Christmas,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we wish you a merry Christmas,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we wish you all a merry Christmas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very happy New Year.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tidings we bring to you and your kin,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wish you a very merry Christmas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happy New Year.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 bring us figgy pudding,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lots, lots of figgy pudding,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great big helpings of figgy pudding: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please just bring it out here.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tidings we bring to you and your kin,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wish you a very merry Christmas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happy New Year.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For we all like,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like -  lots of figgy pudding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bring, bring, bring it out here.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tidings we bring to you and your kin,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wish you a very merry Christmas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happy New Year.</w:t>
      </w:r>
    </w:p>
    <w:p w:rsidR="000412CF" w:rsidRPr="00170DBA" w:rsidRDefault="000412CF">
      <w:pPr>
        <w:pStyle w:val="Verse"/>
        <w:tabs>
          <w:tab w:val="clear" w:pos="540"/>
        </w:tabs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we won’t go ‘til we got some,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won’t go ‘til we got some,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not a hope until we got some: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better bring it out here!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tidings we bring to you and all your kin,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wish you a very merry Christmas</w:t>
      </w:r>
    </w:p>
    <w:p w:rsidR="000412CF" w:rsidRPr="00170DBA" w:rsidRDefault="000412CF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a happy New Year, happy New Year.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266CA4" w:rsidRPr="00170DBA" w:rsidRDefault="00266CA4">
      <w:pPr>
        <w:rPr>
          <w:rFonts w:asciiTheme="minorHAnsi" w:hAnsiTheme="minorHAnsi"/>
        </w:rPr>
      </w:pPr>
    </w:p>
    <w:p w:rsidR="00266CA4" w:rsidRPr="00170DBA" w:rsidRDefault="00266CA4">
      <w:pPr>
        <w:rPr>
          <w:rFonts w:asciiTheme="minorHAnsi" w:hAnsiTheme="minorHAnsi"/>
        </w:rPr>
      </w:pPr>
    </w:p>
    <w:p w:rsidR="00266CA4" w:rsidRPr="00170DBA" w:rsidRDefault="00266CA4">
      <w:pPr>
        <w:rPr>
          <w:rFonts w:asciiTheme="minorHAnsi" w:hAnsiTheme="minorHAnsi"/>
        </w:rPr>
      </w:pPr>
    </w:p>
    <w:p w:rsidR="00266CA4" w:rsidRPr="00170DBA" w:rsidRDefault="00266CA4">
      <w:pPr>
        <w:rPr>
          <w:rFonts w:asciiTheme="minorHAnsi" w:hAnsiTheme="minorHAnsi"/>
        </w:rPr>
      </w:pPr>
    </w:p>
    <w:p w:rsidR="00266CA4" w:rsidRPr="00170DBA" w:rsidRDefault="00266CA4" w:rsidP="00266CA4">
      <w:pPr>
        <w:pStyle w:val="NormalWeb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We wish you a Merry Christmas </w:t>
      </w:r>
      <w:r w:rsidRPr="00170DBA">
        <w:rPr>
          <w:rFonts w:asciiTheme="minorHAnsi" w:hAnsiTheme="minorHAnsi"/>
        </w:rPr>
        <w:br/>
        <w:t xml:space="preserve">We wish you a Merry Christmas </w:t>
      </w:r>
      <w:r w:rsidRPr="00170DBA">
        <w:rPr>
          <w:rFonts w:asciiTheme="minorHAnsi" w:hAnsiTheme="minorHAnsi"/>
        </w:rPr>
        <w:br/>
        <w:t xml:space="preserve">We wish you a Merry Christmas </w:t>
      </w:r>
      <w:r w:rsidRPr="00170DBA">
        <w:rPr>
          <w:rFonts w:asciiTheme="minorHAnsi" w:hAnsiTheme="minorHAnsi"/>
        </w:rPr>
        <w:br/>
        <w:t xml:space="preserve">      and a Happy New Year.</w:t>
      </w:r>
    </w:p>
    <w:p w:rsidR="00266CA4" w:rsidRPr="00170DBA" w:rsidRDefault="00266CA4" w:rsidP="00266CA4">
      <w:pPr>
        <w:pStyle w:val="NormalWeb"/>
        <w:spacing w:before="60" w:beforeAutospacing="0" w:after="0" w:afterAutospacing="0"/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Good tidings to you and your kin</w:t>
      </w:r>
      <w:r w:rsidRPr="00170DBA">
        <w:rPr>
          <w:rFonts w:asciiTheme="minorHAnsi" w:hAnsiTheme="minorHAnsi"/>
          <w:i/>
        </w:rPr>
        <w:br/>
        <w:t>We wish you a Merry Christmas and a Happy New Year.</w:t>
      </w:r>
    </w:p>
    <w:p w:rsidR="00266CA4" w:rsidRPr="00170DBA" w:rsidRDefault="00266CA4" w:rsidP="00266CA4">
      <w:pPr>
        <w:pStyle w:val="NormalWeb"/>
        <w:spacing w:before="60" w:beforeAutospacing="0" w:after="0" w:afterAutospacing="0"/>
        <w:ind w:left="360"/>
        <w:rPr>
          <w:rFonts w:asciiTheme="minorHAnsi" w:hAnsiTheme="minorHAnsi"/>
          <w:i/>
        </w:rPr>
      </w:pPr>
    </w:p>
    <w:p w:rsidR="00266CA4" w:rsidRPr="00170DBA" w:rsidRDefault="00266CA4" w:rsidP="00266CA4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Oh, bring us some figgy pudding </w:t>
      </w:r>
      <w:r w:rsidRPr="00170DBA">
        <w:rPr>
          <w:rFonts w:asciiTheme="minorHAnsi" w:hAnsiTheme="minorHAnsi"/>
        </w:rPr>
        <w:br/>
        <w:t xml:space="preserve">Oh, bring us some figgy pudding </w:t>
      </w:r>
      <w:r w:rsidRPr="00170DBA">
        <w:rPr>
          <w:rFonts w:asciiTheme="minorHAnsi" w:hAnsiTheme="minorHAnsi"/>
        </w:rPr>
        <w:br/>
        <w:t xml:space="preserve">Oh, bring us some figgy pudding </w:t>
      </w:r>
      <w:r w:rsidRPr="00170DBA">
        <w:rPr>
          <w:rFonts w:asciiTheme="minorHAnsi" w:hAnsiTheme="minorHAnsi"/>
        </w:rPr>
        <w:br/>
        <w:t xml:space="preserve">      and a cup of good cheer.   </w:t>
      </w:r>
      <w:r w:rsidRPr="00170DBA">
        <w:rPr>
          <w:rFonts w:asciiTheme="minorHAnsi" w:hAnsiTheme="minorHAnsi"/>
          <w:i/>
        </w:rPr>
        <w:t>Good tidings...</w:t>
      </w:r>
    </w:p>
    <w:p w:rsidR="00266CA4" w:rsidRPr="00170DBA" w:rsidRDefault="00266CA4" w:rsidP="00266CA4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</w:p>
    <w:p w:rsidR="00266CA4" w:rsidRPr="00170DBA" w:rsidRDefault="00266CA4" w:rsidP="00266CA4">
      <w:pPr>
        <w:pStyle w:val="NormalWeb"/>
        <w:spacing w:before="0" w:beforeAutospacing="0" w:after="0" w:afterAutospacing="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We won't go until we get some, </w:t>
      </w:r>
      <w:r w:rsidRPr="00170DBA">
        <w:rPr>
          <w:rFonts w:asciiTheme="minorHAnsi" w:hAnsiTheme="minorHAnsi"/>
        </w:rPr>
        <w:br/>
        <w:t xml:space="preserve">We won't go until we get some, </w:t>
      </w:r>
      <w:r w:rsidRPr="00170DBA">
        <w:rPr>
          <w:rFonts w:asciiTheme="minorHAnsi" w:hAnsiTheme="minorHAnsi"/>
        </w:rPr>
        <w:br/>
        <w:t xml:space="preserve">We won't go until we get some, </w:t>
      </w:r>
      <w:r w:rsidRPr="00170DBA">
        <w:rPr>
          <w:rFonts w:asciiTheme="minorHAnsi" w:hAnsiTheme="minorHAnsi"/>
        </w:rPr>
        <w:br/>
        <w:t xml:space="preserve">      so bring it right here.   </w:t>
      </w:r>
      <w:r w:rsidRPr="00170DBA">
        <w:rPr>
          <w:rFonts w:asciiTheme="minorHAnsi" w:hAnsiTheme="minorHAnsi"/>
          <w:i/>
        </w:rPr>
        <w:t>Good tidings...</w:t>
      </w:r>
    </w:p>
    <w:p w:rsidR="00266CA4" w:rsidRPr="00170DBA" w:rsidRDefault="00266CA4" w:rsidP="00266CA4">
      <w:pPr>
        <w:pStyle w:val="NormalWeb"/>
        <w:spacing w:before="0" w:beforeAutospacing="0" w:after="0" w:afterAutospacing="0"/>
        <w:rPr>
          <w:rFonts w:asciiTheme="minorHAnsi" w:hAnsiTheme="minorHAnsi"/>
        </w:rPr>
      </w:pPr>
    </w:p>
    <w:p w:rsidR="00266CA4" w:rsidRPr="00170DBA" w:rsidRDefault="00266CA4" w:rsidP="00266CA4">
      <w:pPr>
        <w:pStyle w:val="NormalWeb"/>
        <w:spacing w:before="0" w:beforeAutospacing="0" w:after="0" w:afterAutospacing="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We wish you a Merry Christmas </w:t>
      </w:r>
      <w:r w:rsidRPr="00170DBA">
        <w:rPr>
          <w:rFonts w:asciiTheme="minorHAnsi" w:hAnsiTheme="minorHAnsi"/>
        </w:rPr>
        <w:br/>
        <w:t xml:space="preserve">We wish you a Merry Christmas </w:t>
      </w:r>
      <w:r w:rsidRPr="00170DBA">
        <w:rPr>
          <w:rFonts w:asciiTheme="minorHAnsi" w:hAnsiTheme="minorHAnsi"/>
        </w:rPr>
        <w:br/>
        <w:t xml:space="preserve">We wish you a Merry Christmas </w:t>
      </w:r>
      <w:r w:rsidRPr="00170DBA">
        <w:rPr>
          <w:rFonts w:asciiTheme="minorHAnsi" w:hAnsiTheme="minorHAnsi"/>
        </w:rPr>
        <w:br/>
        <w:t xml:space="preserve">      and a Happy New Year.   </w:t>
      </w:r>
      <w:r w:rsidRPr="00170DBA">
        <w:rPr>
          <w:rFonts w:asciiTheme="minorHAnsi" w:hAnsiTheme="minorHAnsi"/>
          <w:i/>
        </w:rPr>
        <w:t>Good tidings...</w:t>
      </w:r>
    </w:p>
    <w:p w:rsidR="00266CA4" w:rsidRPr="00170DBA" w:rsidRDefault="00266CA4">
      <w:pPr>
        <w:rPr>
          <w:rFonts w:asciiTheme="minorHAnsi" w:hAnsiTheme="minorHAnsi"/>
        </w:rPr>
      </w:pPr>
    </w:p>
    <w:p w:rsidR="00266CA4" w:rsidRPr="00170DBA" w:rsidRDefault="00266CA4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numPr>
          <w:ins w:id="318" w:author="Michael Raynor" w:date="2007-11-18T23:07:00Z"/>
        </w:numPr>
        <w:rPr>
          <w:ins w:id="319" w:author="Michael Raynor" w:date="2007-11-18T23:07:00Z"/>
          <w:rFonts w:asciiTheme="minorHAnsi" w:hAnsiTheme="minorHAnsi"/>
        </w:rPr>
      </w:pPr>
    </w:p>
    <w:p w:rsidR="000412CF" w:rsidRPr="00170DBA" w:rsidRDefault="000412CF">
      <w:pPr>
        <w:numPr>
          <w:ins w:id="320" w:author="Michael Raynor" w:date="2007-11-18T23:07:00Z"/>
        </w:numPr>
        <w:rPr>
          <w:rFonts w:asciiTheme="minorHAnsi" w:hAnsiTheme="minorHAnsi"/>
          <w:b/>
          <w:bCs/>
        </w:rPr>
      </w:pPr>
      <w:r w:rsidRPr="00170DBA">
        <w:rPr>
          <w:rFonts w:asciiTheme="minorHAnsi" w:hAnsiTheme="minorHAnsi"/>
        </w:rPr>
        <w:br w:type="page"/>
      </w:r>
      <w:bookmarkStart w:id="321" w:name="DormiJesu"/>
      <w:r w:rsidRPr="00170DBA">
        <w:rPr>
          <w:rFonts w:asciiTheme="minorHAnsi" w:hAnsiTheme="minorHAnsi"/>
          <w:b/>
          <w:bCs/>
        </w:rPr>
        <w:lastRenderedPageBreak/>
        <w:t>Dormi, Jesu</w:t>
      </w:r>
      <w:bookmarkEnd w:id="321"/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Dormi, Jesus! mater ridet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Quaetam dulcem somnum videt,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Dormi Jesu, dormi, Jesu, blandule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Dormi Jesu, dormi, Jesu, dormi Jesu blandule: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Dormi Jesu, dormi, Jesu, dormi Jesu blandule.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Si non dormis mater plorat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Inter fila cantans orat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Blande, veni, blande veni, somnule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Dormi Jesu, dormi, Jesu, dormi Jesu blandule: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Dormi Jesu, dormi, Jesu, dormi Jesu blandule.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Sleep, sweet baby! my cares beguiling: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Mother sits beside thee, smiling;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Sleep, my darling, sleep, my darling tenderly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Dormi Jesu, dormi, Jesu, dormi Jesu blandule: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Dormi Jesu, dormi, Jesu, dormi Jesu blandule,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blandule, Jesu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22" w:name="RoundOrange"/>
      <w:r w:rsidRPr="00170DBA">
        <w:rPr>
          <w:rFonts w:asciiTheme="minorHAnsi" w:hAnsiTheme="minorHAnsi"/>
          <w:b/>
          <w:bCs/>
        </w:rPr>
        <w:lastRenderedPageBreak/>
        <w:t>Round Orange, round orange</w:t>
      </w:r>
      <w:bookmarkEnd w:id="322"/>
      <w:r w:rsidRPr="00170DBA">
        <w:rPr>
          <w:rFonts w:asciiTheme="minorHAnsi" w:hAnsiTheme="minorHAnsi"/>
        </w:rPr>
        <w:t xml:space="preserve"> (Christingle hymn)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Round orange, round orange, you serve as a sign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God made the round world with purpose divine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 xml:space="preserve">The power of love is always the same: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 xml:space="preserve">    Be glad, give thanks, rejoice in God’s name.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Red ribbon, you tell of the bloodshed and pain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led to forgiveness when Jesus was slain,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Ripe fruits, freely given, the truth you recall,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God hands out presents they’re meant for us all.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Bright candle, the message you carry is clear,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true light from God found a home with us here.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Christingle, Christingle, shine out in the night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kindle among us that marvellous light.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Round orange, round orange, you serve as a sign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That God made the round world with purpose divine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 xml:space="preserve">The power of love is always the same: 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  <w:i/>
          <w:iCs/>
        </w:rPr>
        <w:t xml:space="preserve">    Be glad, give thanks, rejoice in God’s name.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Red ribbon, you tell of the bloodshed and pain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Which led to forgiveness when Jesus was slain,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>The power of love…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Ripe fruits, freely given, the truth you recall,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When God hands out presents they’re meant for us all.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>The power of love…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Bright candle, the message you carry is clear,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true light from God found a home with us here.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>The power of love…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Christingle, Christingle, shine out in the night</w:t>
      </w:r>
    </w:p>
    <w:p w:rsidR="000412CF" w:rsidRPr="00170DBA" w:rsidRDefault="000412CF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kindle among us that marvellous light.</w:t>
      </w:r>
    </w:p>
    <w:p w:rsidR="000412CF" w:rsidRPr="00170DBA" w:rsidRDefault="000412CF">
      <w:pPr>
        <w:rPr>
          <w:rFonts w:asciiTheme="minorHAnsi" w:hAnsiTheme="minorHAnsi"/>
          <w:i/>
          <w:iCs/>
        </w:rPr>
      </w:pPr>
      <w:r w:rsidRPr="00170DBA">
        <w:rPr>
          <w:rFonts w:asciiTheme="minorHAnsi" w:hAnsiTheme="minorHAnsi"/>
        </w:rPr>
        <w:t xml:space="preserve">    </w:t>
      </w:r>
      <w:r w:rsidRPr="00170DBA">
        <w:rPr>
          <w:rFonts w:asciiTheme="minorHAnsi" w:hAnsiTheme="minorHAnsi"/>
          <w:i/>
          <w:iCs/>
        </w:rPr>
        <w:t>The power of love…</w:t>
      </w: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0412CF">
      <w:pPr>
        <w:rPr>
          <w:rFonts w:asciiTheme="minorHAnsi" w:hAnsiTheme="minorHAnsi"/>
        </w:rPr>
      </w:pPr>
    </w:p>
    <w:p w:rsidR="000412CF" w:rsidRPr="00170DBA" w:rsidRDefault="00E76677">
      <w:pPr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23" w:name="Ifyewouldhear"/>
      <w:r w:rsidRPr="00170DBA">
        <w:rPr>
          <w:rFonts w:asciiTheme="minorHAnsi" w:hAnsiTheme="minorHAnsi"/>
          <w:b/>
        </w:rPr>
        <w:lastRenderedPageBreak/>
        <w:t>If ye would hear the angels sing</w:t>
      </w:r>
      <w:bookmarkEnd w:id="323"/>
    </w:p>
    <w:p w:rsidR="00E76677" w:rsidRPr="00170DBA" w:rsidRDefault="00E76677">
      <w:pPr>
        <w:rPr>
          <w:rFonts w:asciiTheme="minorHAnsi" w:hAnsiTheme="minorHAnsi"/>
        </w:rPr>
      </w:pPr>
    </w:p>
    <w:p w:rsidR="00E76677" w:rsidRPr="00170DBA" w:rsidRDefault="00E76677">
      <w:pPr>
        <w:rPr>
          <w:rFonts w:asciiTheme="minorHAnsi" w:hAnsiTheme="minorHAnsi"/>
        </w:rPr>
      </w:pPr>
    </w:p>
    <w:p w:rsidR="00E76677" w:rsidRPr="00170DBA" w:rsidRDefault="00E76677" w:rsidP="00E76677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1.</w:t>
      </w:r>
      <w:r w:rsidRPr="00170DBA">
        <w:rPr>
          <w:rFonts w:asciiTheme="minorHAnsi" w:hAnsiTheme="minorHAnsi"/>
        </w:rPr>
        <w:tab/>
        <w:t>If ye would hear the angels sing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“Peace on earth and mercy mild,”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Think of him who was once a child,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morning.</w:t>
      </w:r>
    </w:p>
    <w:p w:rsidR="00E76677" w:rsidRPr="00170DBA" w:rsidRDefault="00E76677" w:rsidP="00E76677">
      <w:pPr>
        <w:ind w:left="360"/>
        <w:rPr>
          <w:rFonts w:asciiTheme="minorHAnsi" w:hAnsiTheme="minorHAnsi"/>
        </w:rPr>
      </w:pPr>
    </w:p>
    <w:p w:rsidR="00E76677" w:rsidRPr="00170DBA" w:rsidRDefault="00E76677" w:rsidP="00E76677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2.</w:t>
      </w:r>
      <w:r w:rsidRPr="00170DBA">
        <w:rPr>
          <w:rFonts w:asciiTheme="minorHAnsi" w:hAnsiTheme="minorHAnsi"/>
        </w:rPr>
        <w:tab/>
        <w:t>If ye would hear the angels sing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Rise, and spread your Christmas fare;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‘Tis merrier still the more that share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</w:t>
      </w:r>
    </w:p>
    <w:p w:rsidR="00E76677" w:rsidRPr="00170DBA" w:rsidRDefault="00E76677" w:rsidP="00E76677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morning.</w:t>
      </w:r>
    </w:p>
    <w:p w:rsidR="00E76677" w:rsidRPr="00170DBA" w:rsidRDefault="00E76677" w:rsidP="00E76677">
      <w:pPr>
        <w:ind w:left="360"/>
        <w:rPr>
          <w:rFonts w:asciiTheme="minorHAnsi" w:hAnsiTheme="minorHAnsi"/>
        </w:rPr>
      </w:pPr>
    </w:p>
    <w:p w:rsidR="00E76677" w:rsidRPr="00170DBA" w:rsidRDefault="00E76677" w:rsidP="00E76677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3.</w:t>
      </w:r>
      <w:r w:rsidRPr="00170DBA">
        <w:rPr>
          <w:rFonts w:asciiTheme="minorHAnsi" w:hAnsiTheme="minorHAnsi"/>
        </w:rPr>
        <w:tab/>
      </w:r>
      <w:r w:rsidR="00807565" w:rsidRPr="00170DBA">
        <w:rPr>
          <w:rFonts w:asciiTheme="minorHAnsi" w:hAnsiTheme="minorHAnsi"/>
        </w:rPr>
        <w:t>Rise and bake your Christmas bread:</w:t>
      </w:r>
    </w:p>
    <w:p w:rsidR="00807565" w:rsidRPr="00170DBA" w:rsidRDefault="00807565" w:rsidP="0080756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Christians rise! – the world is bare,</w:t>
      </w:r>
    </w:p>
    <w:p w:rsidR="00807565" w:rsidRPr="00170DBA" w:rsidRDefault="00807565" w:rsidP="0080756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blank, and dark with want and care,</w:t>
      </w:r>
    </w:p>
    <w:p w:rsidR="00807565" w:rsidRPr="00170DBA" w:rsidRDefault="00807565" w:rsidP="0080756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Yet Christmas comes in the morning</w:t>
      </w:r>
    </w:p>
    <w:p w:rsidR="00807565" w:rsidRPr="00170DBA" w:rsidRDefault="00807565" w:rsidP="00807565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Christmas comes in the morning.</w:t>
      </w:r>
    </w:p>
    <w:p w:rsidR="00807565" w:rsidRPr="00170DBA" w:rsidRDefault="00807565" w:rsidP="00E76677">
      <w:pPr>
        <w:ind w:left="360"/>
        <w:rPr>
          <w:rFonts w:asciiTheme="minorHAnsi" w:hAnsiTheme="minorHAnsi"/>
        </w:rPr>
      </w:pPr>
    </w:p>
    <w:p w:rsidR="00807565" w:rsidRPr="00170DBA" w:rsidRDefault="00807565" w:rsidP="00E76677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4.</w:t>
      </w:r>
      <w:r w:rsidRPr="00170DBA">
        <w:rPr>
          <w:rFonts w:asciiTheme="minorHAnsi" w:hAnsiTheme="minorHAnsi"/>
        </w:rPr>
        <w:tab/>
      </w:r>
      <w:r w:rsidR="00676771" w:rsidRPr="00170DBA">
        <w:rPr>
          <w:rFonts w:asciiTheme="minorHAnsi" w:hAnsiTheme="minorHAnsi"/>
        </w:rPr>
        <w:t>If ye would hear the angels sing</w:t>
      </w:r>
    </w:p>
    <w:p w:rsidR="00676771" w:rsidRPr="00170DBA" w:rsidRDefault="00676771" w:rsidP="00676771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Christians! See ye let each door</w:t>
      </w:r>
    </w:p>
    <w:p w:rsidR="00676771" w:rsidRPr="00170DBA" w:rsidRDefault="00676771" w:rsidP="00676771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Stand wider than it e’er stood before</w:t>
      </w:r>
    </w:p>
    <w:p w:rsidR="00676771" w:rsidRPr="00170DBA" w:rsidRDefault="00676771" w:rsidP="00676771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</w:t>
      </w:r>
    </w:p>
    <w:p w:rsidR="00676771" w:rsidRPr="00170DBA" w:rsidRDefault="00676771" w:rsidP="00676771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Christmas Day in the morning.</w:t>
      </w:r>
    </w:p>
    <w:p w:rsidR="00676771" w:rsidRPr="00170DBA" w:rsidRDefault="00676771" w:rsidP="00676771">
      <w:pPr>
        <w:ind w:left="360"/>
        <w:rPr>
          <w:rFonts w:asciiTheme="minorHAnsi" w:hAnsiTheme="minorHAnsi"/>
        </w:rPr>
      </w:pPr>
    </w:p>
    <w:p w:rsidR="00E1256D" w:rsidRPr="00170DBA" w:rsidRDefault="00676771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5.</w:t>
      </w:r>
      <w:r w:rsidRPr="00170DBA">
        <w:rPr>
          <w:rFonts w:asciiTheme="minorHAnsi" w:hAnsiTheme="minorHAnsi"/>
        </w:rPr>
        <w:tab/>
      </w:r>
      <w:r w:rsidR="00E1256D" w:rsidRPr="00170DBA">
        <w:rPr>
          <w:rFonts w:asciiTheme="minorHAnsi" w:hAnsiTheme="minorHAnsi"/>
        </w:rPr>
        <w:t>Rise and open wide the door;</w:t>
      </w:r>
    </w:p>
    <w:p w:rsidR="00E1256D" w:rsidRPr="00170DBA" w:rsidRDefault="00E1256D" w:rsidP="00E1256D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Christians rise! the world is wide</w:t>
      </w:r>
    </w:p>
    <w:p w:rsidR="00E1256D" w:rsidRPr="00170DBA" w:rsidRDefault="00E1256D" w:rsidP="00E1256D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many there be that stand outside,</w:t>
      </w:r>
    </w:p>
    <w:p w:rsidR="00E1256D" w:rsidRPr="00170DBA" w:rsidRDefault="00E1256D" w:rsidP="00E1256D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Yet Christmas comes in the morning</w:t>
      </w:r>
    </w:p>
    <w:p w:rsidR="00E1256D" w:rsidRPr="00170DBA" w:rsidRDefault="00E1256D" w:rsidP="00E1256D">
      <w:pPr>
        <w:ind w:left="72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Christmas comes in the morning.</w:t>
      </w:r>
    </w:p>
    <w:p w:rsidR="00E1256D" w:rsidRPr="00170DBA" w:rsidRDefault="00E1256D" w:rsidP="00E1256D">
      <w:pPr>
        <w:ind w:left="360"/>
        <w:rPr>
          <w:rFonts w:asciiTheme="minorHAnsi" w:hAnsiTheme="minorHAnsi"/>
        </w:rPr>
      </w:pPr>
    </w:p>
    <w:p w:rsidR="008629CE" w:rsidRPr="00170DBA" w:rsidRDefault="008629CE" w:rsidP="00E1256D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Words: Dora Greenwell</w:t>
      </w:r>
    </w:p>
    <w:p w:rsidR="00E1256D" w:rsidRPr="00170DBA" w:rsidRDefault="008629CE" w:rsidP="00E1256D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  <w:i/>
        </w:rPr>
        <w:t>Music: Peter Tranchell</w:t>
      </w:r>
      <w:r w:rsidR="00E1256D" w:rsidRPr="00170DBA">
        <w:rPr>
          <w:rFonts w:asciiTheme="minorHAnsi" w:hAnsiTheme="minorHAnsi"/>
          <w:i/>
        </w:rPr>
        <w:br w:type="page"/>
      </w:r>
      <w:bookmarkStart w:id="324" w:name="ChildofGod"/>
      <w:r w:rsidR="0035055F" w:rsidRPr="00170DBA">
        <w:rPr>
          <w:rFonts w:asciiTheme="minorHAnsi" w:hAnsiTheme="minorHAnsi"/>
          <w:b/>
        </w:rPr>
        <w:lastRenderedPageBreak/>
        <w:t>Child of God</w:t>
      </w:r>
      <w:bookmarkEnd w:id="324"/>
    </w:p>
    <w:p w:rsidR="0035055F" w:rsidRPr="00170DBA" w:rsidRDefault="0035055F" w:rsidP="00E1256D">
      <w:pPr>
        <w:ind w:left="360"/>
        <w:rPr>
          <w:rFonts w:asciiTheme="minorHAnsi" w:hAnsiTheme="minorHAnsi"/>
        </w:rPr>
      </w:pPr>
    </w:p>
    <w:p w:rsidR="0035055F" w:rsidRPr="00170DBA" w:rsidRDefault="0035055F" w:rsidP="00E1256D">
      <w:pPr>
        <w:ind w:left="360"/>
        <w:rPr>
          <w:rFonts w:asciiTheme="minorHAnsi" w:hAnsiTheme="minorHAnsi"/>
        </w:rPr>
      </w:pPr>
    </w:p>
    <w:p w:rsidR="0035055F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If anybody asks you who I am, 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 I am, who I am,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If anybody asks you who I am,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tell them I’m a child of God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little cradle rocks tonight in glory,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glory, in glory,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little cradle rocks tonight in glory,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Christ-child born in glory.</w:t>
      </w:r>
    </w:p>
    <w:p w:rsidR="00870C6B" w:rsidRPr="00170DBA" w:rsidRDefault="00870C6B" w:rsidP="00E1256D">
      <w:pPr>
        <w:ind w:left="360"/>
        <w:rPr>
          <w:rFonts w:asciiTheme="minorHAnsi" w:hAnsiTheme="minorHAnsi"/>
        </w:rPr>
      </w:pPr>
    </w:p>
    <w:p w:rsidR="00870C6B" w:rsidRPr="00170DBA" w:rsidRDefault="004F575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Peace on earth, peace on earth,</w:t>
      </w:r>
    </w:p>
    <w:p w:rsidR="004F575B" w:rsidRPr="00170DBA" w:rsidRDefault="004F575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rock the cradle, rock the cradle,</w:t>
      </w:r>
    </w:p>
    <w:p w:rsidR="004F575B" w:rsidRPr="00170DBA" w:rsidRDefault="004F575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Peace on earth, peace on earth,</w:t>
      </w:r>
    </w:p>
    <w:p w:rsidR="004F575B" w:rsidRPr="00170DBA" w:rsidRDefault="004F575B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Christ-child born of glory.</w:t>
      </w:r>
    </w:p>
    <w:p w:rsidR="004F575B" w:rsidRPr="00170DBA" w:rsidRDefault="004F575B" w:rsidP="00E1256D">
      <w:pPr>
        <w:ind w:left="360"/>
        <w:rPr>
          <w:rFonts w:asciiTheme="minorHAnsi" w:hAnsiTheme="minorHAnsi"/>
        </w:rPr>
      </w:pPr>
    </w:p>
    <w:p w:rsidR="00DF691D" w:rsidRPr="00170DBA" w:rsidRDefault="00DF691D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Christ-child passing singing, </w:t>
      </w:r>
    </w:p>
    <w:p w:rsidR="004F575B" w:rsidRPr="00170DBA" w:rsidRDefault="00DF691D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softly, singing softly, singing softly,</w:t>
      </w:r>
    </w:p>
    <w:p w:rsidR="00DF691D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Christ-child passing singing softly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Christ-child born in glory.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25" w:name="Whileshepherdswatched"/>
      <w:r w:rsidRPr="00170DBA">
        <w:rPr>
          <w:rFonts w:asciiTheme="minorHAnsi" w:hAnsiTheme="minorHAnsi"/>
          <w:b/>
        </w:rPr>
        <w:lastRenderedPageBreak/>
        <w:t>While shepherds watched their flocks by night</w:t>
      </w:r>
    </w:p>
    <w:bookmarkEnd w:id="325"/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shepherds watched their flocks by night,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seated on the ground,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 of the Lord came down,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glory shone around.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‘Fear not’ said he (for mighty dread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had seized their troubled mind);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‘glad tidings of great joy I bring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you and all mankind.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‘To you in David’s town this day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is born of David’s line</w:t>
      </w:r>
    </w:p>
    <w:p w:rsidR="006071C8" w:rsidRPr="00170DBA" w:rsidRDefault="006071C8" w:rsidP="00E1256D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 Saviour, who is Christ the Lord</w:t>
      </w:r>
      <w:r w:rsidR="001E1366" w:rsidRPr="00170DBA">
        <w:rPr>
          <w:rFonts w:asciiTheme="minorHAnsi" w:hAnsiTheme="minorHAnsi"/>
        </w:rPr>
        <w:t>;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this shall be the sign: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‘the heavenly babe you there shall find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human view displayed,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meanly wrapped in swathing bands,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in a manger laid.’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Thus spake the seraph, and forthwith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appeared a shining throng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of angels praising God, who thus 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addressed their joyful song:</w:t>
      </w:r>
    </w:p>
    <w:p w:rsidR="001E1366" w:rsidRPr="00170DBA" w:rsidRDefault="001E1366" w:rsidP="001E1366">
      <w:pPr>
        <w:ind w:left="360"/>
        <w:rPr>
          <w:rFonts w:asciiTheme="minorHAnsi" w:hAnsiTheme="minorHAnsi"/>
        </w:rPr>
      </w:pPr>
    </w:p>
    <w:p w:rsidR="001E1366" w:rsidRPr="00170DBA" w:rsidRDefault="00F817C8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‘All glory be to God on high,</w:t>
      </w:r>
    </w:p>
    <w:p w:rsidR="00F817C8" w:rsidRPr="00170DBA" w:rsidRDefault="00F817C8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to the earth be peace:</w:t>
      </w:r>
    </w:p>
    <w:p w:rsidR="00F817C8" w:rsidRPr="00170DBA" w:rsidRDefault="00F817C8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good will henceforth from heaven to men</w:t>
      </w:r>
    </w:p>
    <w:p w:rsidR="00F817C8" w:rsidRPr="00170DBA" w:rsidRDefault="00F817C8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begin and never cease.’</w:t>
      </w:r>
    </w:p>
    <w:p w:rsidR="00F817C8" w:rsidRPr="00170DBA" w:rsidRDefault="00F817C8" w:rsidP="001E1366">
      <w:pPr>
        <w:ind w:left="360"/>
        <w:rPr>
          <w:rFonts w:asciiTheme="minorHAnsi" w:hAnsiTheme="minorHAnsi"/>
        </w:rPr>
      </w:pPr>
    </w:p>
    <w:p w:rsidR="00F817C8" w:rsidRPr="00170DBA" w:rsidRDefault="00F817C8" w:rsidP="001E1366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Words: Nahum Tate</w:t>
      </w:r>
    </w:p>
    <w:p w:rsidR="00F817C8" w:rsidRPr="00170DBA" w:rsidRDefault="00F817C8" w:rsidP="001E1366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Music: Thomas Este’s Psalter</w:t>
      </w:r>
    </w:p>
    <w:p w:rsidR="005805B4" w:rsidRPr="00170DBA" w:rsidRDefault="005805B4" w:rsidP="001E1366">
      <w:pPr>
        <w:ind w:left="360"/>
        <w:rPr>
          <w:rFonts w:asciiTheme="minorHAnsi" w:hAnsiTheme="minorHAnsi"/>
        </w:rPr>
      </w:pPr>
    </w:p>
    <w:p w:rsidR="005805B4" w:rsidRPr="00170DBA" w:rsidRDefault="005805B4" w:rsidP="001E1366">
      <w:pPr>
        <w:ind w:left="360"/>
        <w:rPr>
          <w:rFonts w:asciiTheme="minorHAnsi" w:hAnsiTheme="minorHAnsi"/>
        </w:rPr>
      </w:pPr>
    </w:p>
    <w:p w:rsidR="005805B4" w:rsidRPr="00170DBA" w:rsidRDefault="00825433" w:rsidP="001E1366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26" w:name="Threekings"/>
      <w:r w:rsidR="00D677D6" w:rsidRPr="00170DBA">
        <w:rPr>
          <w:rFonts w:asciiTheme="minorHAnsi" w:hAnsiTheme="minorHAnsi"/>
          <w:b/>
        </w:rPr>
        <w:lastRenderedPageBreak/>
        <w:t>The three kings</w:t>
      </w:r>
    </w:p>
    <w:bookmarkEnd w:id="326"/>
    <w:p w:rsidR="00D677D6" w:rsidRPr="00170DBA" w:rsidRDefault="00D677D6" w:rsidP="001E1366">
      <w:pPr>
        <w:ind w:left="360"/>
        <w:rPr>
          <w:rFonts w:asciiTheme="minorHAnsi" w:hAnsiTheme="minorHAnsi"/>
        </w:rPr>
      </w:pPr>
    </w:p>
    <w:p w:rsidR="00D677D6" w:rsidRPr="00170DBA" w:rsidRDefault="00D677D6" w:rsidP="001E1366">
      <w:pPr>
        <w:ind w:left="360"/>
        <w:rPr>
          <w:rFonts w:asciiTheme="minorHAnsi" w:hAnsiTheme="minorHAnsi"/>
        </w:rPr>
      </w:pPr>
    </w:p>
    <w:p w:rsidR="00D677D6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Three kings from Persian lands afar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Jordan follow the pointing star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this the quest of the travellers three,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the new-born King of the Jews may be.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Full royal gifts they bear to the King, 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Gold, incense myrrh are their offering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star shines out with a steadfast ray;</w:t>
      </w:r>
    </w:p>
    <w:p w:rsidR="002845B1" w:rsidRPr="00170DBA" w:rsidRDefault="00953423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The </w:t>
      </w:r>
      <w:r w:rsidR="002845B1" w:rsidRPr="00170DBA">
        <w:rPr>
          <w:rFonts w:asciiTheme="minorHAnsi" w:hAnsiTheme="minorHAnsi"/>
        </w:rPr>
        <w:t>kings to Bethlehem make their way,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there in worship they bend the knee,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Mary’s child in her lap they see;</w:t>
      </w:r>
    </w:p>
    <w:p w:rsidR="002845B1" w:rsidRPr="00170DBA" w:rsidRDefault="002845B1" w:rsidP="001E1366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Their royal gifts they show to the King;</w:t>
      </w:r>
    </w:p>
    <w:p w:rsidR="002845B1" w:rsidRPr="00170DBA" w:rsidRDefault="002845B1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Gold, incense myrrh are their offering</w:t>
      </w:r>
    </w:p>
    <w:p w:rsidR="002845B1" w:rsidRPr="00170DBA" w:rsidRDefault="002845B1" w:rsidP="002845B1">
      <w:pPr>
        <w:ind w:left="360"/>
        <w:rPr>
          <w:rFonts w:asciiTheme="minorHAnsi" w:hAnsiTheme="minorHAnsi"/>
        </w:rPr>
      </w:pP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Thou child of man, lo, to Bethlehem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kings are travelling, travel with them!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star of mercy, the star of grace,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Shall lead thy heart to its resting place.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Gold, incense, myrrh  thou cans’t not bring;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thy heart to the infant King,</w:t>
      </w:r>
    </w:p>
    <w:p w:rsidR="00953423" w:rsidRPr="00170DBA" w:rsidRDefault="0095342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Offer thy heart.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</w:p>
    <w:p w:rsidR="00D037C0" w:rsidRPr="00170DBA" w:rsidRDefault="00D037C0" w:rsidP="002845B1">
      <w:pPr>
        <w:ind w:left="360"/>
        <w:rPr>
          <w:rFonts w:asciiTheme="minorHAnsi" w:hAnsiTheme="minorHAnsi"/>
        </w:rPr>
      </w:pPr>
    </w:p>
    <w:p w:rsidR="00D037C0" w:rsidRPr="00170DBA" w:rsidRDefault="00D037C0" w:rsidP="002845B1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As the sopranos sing: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How brightly shines the morning star!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grace and truth from heaven afar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Our Jesse tree now bloweth,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Of Jacob’s stem and David’s line,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thee, my Bridegroom, King divine,</w:t>
      </w:r>
    </w:p>
    <w:p w:rsidR="00D037C0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My soul with love o’erfloweth.</w:t>
      </w:r>
    </w:p>
    <w:p w:rsidR="00946019" w:rsidRPr="00170DBA" w:rsidRDefault="00D037C0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Thy word, thy word, </w:t>
      </w:r>
      <w:r w:rsidR="00946019" w:rsidRPr="00170DBA">
        <w:rPr>
          <w:rFonts w:asciiTheme="minorHAnsi" w:hAnsiTheme="minorHAnsi"/>
        </w:rPr>
        <w:t xml:space="preserve"> Jesu, Jesu,</w:t>
      </w:r>
    </w:p>
    <w:p w:rsidR="00946019" w:rsidRPr="00170DBA" w:rsidRDefault="00946019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Inly feeds us, Rightly leads us</w:t>
      </w:r>
    </w:p>
    <w:p w:rsidR="00946019" w:rsidRPr="00170DBA" w:rsidRDefault="00946019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Life bestowing.</w:t>
      </w:r>
    </w:p>
    <w:p w:rsidR="00946019" w:rsidRPr="00170DBA" w:rsidRDefault="00946019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Praise, O praise such love o’erflowing.</w:t>
      </w:r>
    </w:p>
    <w:p w:rsidR="00946019" w:rsidRPr="00170DBA" w:rsidRDefault="00946019" w:rsidP="002845B1">
      <w:pPr>
        <w:ind w:left="360"/>
        <w:rPr>
          <w:rFonts w:asciiTheme="minorHAnsi" w:hAnsiTheme="minorHAnsi"/>
        </w:rPr>
      </w:pPr>
    </w:p>
    <w:p w:rsidR="00946019" w:rsidRPr="00170DBA" w:rsidRDefault="00946019" w:rsidP="002845B1">
      <w:pPr>
        <w:ind w:left="360"/>
        <w:rPr>
          <w:rFonts w:asciiTheme="minorHAnsi" w:hAnsiTheme="minorHAnsi"/>
        </w:rPr>
      </w:pPr>
    </w:p>
    <w:p w:rsidR="00946019" w:rsidRPr="00170DBA" w:rsidRDefault="00946019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Peter Cornelius</w:t>
      </w:r>
    </w:p>
    <w:p w:rsidR="00946019" w:rsidRPr="00170DBA" w:rsidRDefault="00946019" w:rsidP="002845B1">
      <w:pPr>
        <w:ind w:left="360"/>
        <w:rPr>
          <w:rFonts w:asciiTheme="minorHAnsi" w:hAnsiTheme="minorHAnsi"/>
        </w:rPr>
      </w:pPr>
    </w:p>
    <w:p w:rsidR="00946019" w:rsidRPr="00170DBA" w:rsidRDefault="00946019" w:rsidP="002845B1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27" w:name="Infantholy"/>
      <w:r w:rsidR="00B6500B" w:rsidRPr="00170DBA">
        <w:rPr>
          <w:rFonts w:asciiTheme="minorHAnsi" w:hAnsiTheme="minorHAnsi"/>
          <w:b/>
        </w:rPr>
        <w:lastRenderedPageBreak/>
        <w:t>Infant Holy</w:t>
      </w:r>
      <w:bookmarkEnd w:id="327"/>
    </w:p>
    <w:p w:rsidR="00B6500B" w:rsidRPr="00170DBA" w:rsidRDefault="00B6500B" w:rsidP="002845B1">
      <w:pPr>
        <w:ind w:left="360"/>
        <w:rPr>
          <w:rFonts w:asciiTheme="minorHAnsi" w:hAnsiTheme="minorHAnsi"/>
          <w:b/>
        </w:rPr>
      </w:pPr>
    </w:p>
    <w:p w:rsidR="00B6500B" w:rsidRPr="00170DBA" w:rsidRDefault="00B6500B" w:rsidP="002845B1">
      <w:pPr>
        <w:ind w:left="360"/>
        <w:rPr>
          <w:rFonts w:asciiTheme="minorHAnsi" w:hAnsiTheme="minorHAnsi"/>
          <w:b/>
        </w:rPr>
      </w:pPr>
    </w:p>
    <w:p w:rsidR="00B6500B" w:rsidRPr="00170DBA" w:rsidRDefault="00D04D28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Infant holy, infant lowly;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his bed a cattle st</w:t>
      </w:r>
      <w:r w:rsidR="00D634F1" w:rsidRPr="00170DBA">
        <w:rPr>
          <w:rFonts w:asciiTheme="minorHAnsi" w:hAnsiTheme="minorHAnsi"/>
        </w:rPr>
        <w:t>all</w:t>
      </w:r>
      <w:r w:rsidRPr="00170DBA">
        <w:rPr>
          <w:rFonts w:asciiTheme="minorHAnsi" w:hAnsiTheme="minorHAnsi"/>
        </w:rPr>
        <w:t>.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Oxen lowing, little knowing,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the babe is Lord of all!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Swift are winging, angels singing,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Nowells ringing, tidings bringing;</w:t>
      </w:r>
    </w:p>
    <w:p w:rsidR="00DE1527" w:rsidRPr="00170DBA" w:rsidRDefault="00DE152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Christ the babe is Lord of all!</w:t>
      </w:r>
    </w:p>
    <w:p w:rsidR="00D04D28" w:rsidRPr="00170DBA" w:rsidRDefault="00D04D28" w:rsidP="00D04D28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the babe is Lord of all!</w:t>
      </w:r>
    </w:p>
    <w:p w:rsidR="00D04D28" w:rsidRPr="00170DBA" w:rsidRDefault="00D04D28" w:rsidP="002845B1">
      <w:pPr>
        <w:ind w:left="360"/>
        <w:rPr>
          <w:rFonts w:asciiTheme="minorHAnsi" w:hAnsiTheme="minorHAnsi"/>
        </w:rPr>
      </w:pPr>
    </w:p>
    <w:p w:rsidR="00DE1527" w:rsidRPr="00170DBA" w:rsidRDefault="00DE152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Flocks were sleeping, shepherds keeping </w:t>
      </w:r>
    </w:p>
    <w:p w:rsidR="00DE1527" w:rsidRPr="00170DBA" w:rsidRDefault="00DE152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vigil till the morning new.</w:t>
      </w:r>
      <w:r w:rsidRPr="00170DBA">
        <w:rPr>
          <w:rFonts w:asciiTheme="minorHAnsi" w:hAnsiTheme="minorHAnsi"/>
        </w:rPr>
        <w:br/>
        <w:t>Saw the glory, heard the story,</w:t>
      </w:r>
    </w:p>
    <w:p w:rsidR="003D589C" w:rsidRPr="00170DBA" w:rsidRDefault="00DE152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tidings of a Gospel true!</w:t>
      </w:r>
      <w:r w:rsidRPr="00170DBA">
        <w:rPr>
          <w:rFonts w:asciiTheme="minorHAnsi" w:hAnsiTheme="minorHAnsi"/>
        </w:rPr>
        <w:br/>
        <w:t xml:space="preserve">Thus rejoicing, free from sorrow, </w:t>
      </w:r>
    </w:p>
    <w:p w:rsidR="00DE1527" w:rsidRPr="00170DBA" w:rsidRDefault="003D589C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</w:t>
      </w:r>
      <w:r w:rsidR="00DE1527" w:rsidRPr="00170DBA">
        <w:rPr>
          <w:rFonts w:asciiTheme="minorHAnsi" w:hAnsiTheme="minorHAnsi"/>
        </w:rPr>
        <w:t>raises voicing, greet the morrow:</w:t>
      </w:r>
      <w:r w:rsidR="00DE1527" w:rsidRPr="00170DBA">
        <w:rPr>
          <w:rFonts w:asciiTheme="minorHAnsi" w:hAnsiTheme="minorHAnsi"/>
        </w:rPr>
        <w:br/>
        <w:t xml:space="preserve">Christ the Babe </w:t>
      </w:r>
      <w:r w:rsidR="00606B55">
        <w:rPr>
          <w:rFonts w:asciiTheme="minorHAnsi" w:hAnsiTheme="minorHAnsi"/>
        </w:rPr>
        <w:t>wa</w:t>
      </w:r>
      <w:r w:rsidR="00DE1527" w:rsidRPr="00170DBA">
        <w:rPr>
          <w:rFonts w:asciiTheme="minorHAnsi" w:hAnsiTheme="minorHAnsi"/>
        </w:rPr>
        <w:t>s born for you.</w:t>
      </w:r>
    </w:p>
    <w:p w:rsidR="007815D5" w:rsidRDefault="007815D5" w:rsidP="007815D5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Christ the Babe </w:t>
      </w:r>
      <w:r w:rsidR="00606B55">
        <w:rPr>
          <w:rFonts w:asciiTheme="minorHAnsi" w:hAnsiTheme="minorHAnsi"/>
        </w:rPr>
        <w:t>wa</w:t>
      </w:r>
      <w:r w:rsidRPr="00170DBA">
        <w:rPr>
          <w:rFonts w:asciiTheme="minorHAnsi" w:hAnsiTheme="minorHAnsi"/>
        </w:rPr>
        <w:t>s born for you.</w:t>
      </w:r>
    </w:p>
    <w:p w:rsidR="00606B55" w:rsidRDefault="00606B55" w:rsidP="007815D5">
      <w:pPr>
        <w:ind w:left="360"/>
        <w:rPr>
          <w:rFonts w:asciiTheme="minorHAnsi" w:hAnsiTheme="minorHAnsi"/>
        </w:rPr>
      </w:pPr>
    </w:p>
    <w:p w:rsidR="00606B55" w:rsidRDefault="00606B55" w:rsidP="007815D5">
      <w:pPr>
        <w:ind w:left="360"/>
        <w:rPr>
          <w:rFonts w:asciiTheme="minorHAnsi" w:hAnsiTheme="minorHAnsi"/>
        </w:rPr>
      </w:pPr>
    </w:p>
    <w:p w:rsidR="00606B55" w:rsidRDefault="00606B55" w:rsidP="007815D5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Trad Polish arr. Neil Matthews</w:t>
      </w:r>
    </w:p>
    <w:p w:rsidR="00606B55" w:rsidRDefault="00606B55" w:rsidP="007815D5">
      <w:pPr>
        <w:ind w:left="360"/>
        <w:rPr>
          <w:rFonts w:asciiTheme="minorHAnsi" w:hAnsiTheme="minorHAnsi"/>
        </w:rPr>
      </w:pPr>
    </w:p>
    <w:p w:rsidR="00606B55" w:rsidRDefault="00606B55" w:rsidP="007815D5">
      <w:pPr>
        <w:ind w:left="360"/>
        <w:rPr>
          <w:rFonts w:asciiTheme="minorHAnsi" w:hAnsiTheme="minorHAnsi"/>
        </w:rPr>
      </w:pPr>
    </w:p>
    <w:p w:rsidR="00606B55" w:rsidRPr="00170DBA" w:rsidRDefault="00606B55" w:rsidP="007815D5">
      <w:pPr>
        <w:ind w:left="360"/>
        <w:rPr>
          <w:rFonts w:asciiTheme="minorHAnsi" w:hAnsiTheme="minorHAnsi"/>
        </w:rPr>
      </w:pPr>
    </w:p>
    <w:p w:rsidR="007815D5" w:rsidRPr="00170DBA" w:rsidRDefault="007815D5" w:rsidP="007815D5">
      <w:pPr>
        <w:ind w:left="360"/>
        <w:rPr>
          <w:rFonts w:asciiTheme="minorHAnsi" w:hAnsiTheme="minorHAnsi"/>
        </w:rPr>
      </w:pPr>
    </w:p>
    <w:p w:rsidR="007815D5" w:rsidRPr="00170DBA" w:rsidRDefault="007815D5" w:rsidP="007815D5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</w:p>
    <w:p w:rsidR="00D04D28" w:rsidRPr="00170DBA" w:rsidRDefault="00A30F93" w:rsidP="002845B1">
      <w:pPr>
        <w:ind w:left="360"/>
        <w:rPr>
          <w:rFonts w:asciiTheme="minorHAnsi" w:hAnsiTheme="minorHAnsi"/>
        </w:rPr>
      </w:pPr>
      <w:bookmarkStart w:id="328" w:name="deckthehall"/>
      <w:r w:rsidRPr="00170DBA">
        <w:rPr>
          <w:rFonts w:asciiTheme="minorHAnsi" w:hAnsiTheme="minorHAnsi"/>
          <w:b/>
        </w:rPr>
        <w:lastRenderedPageBreak/>
        <w:t>Deck the Hall</w:t>
      </w:r>
    </w:p>
    <w:bookmarkEnd w:id="328"/>
    <w:p w:rsidR="00A30F93" w:rsidRPr="00170DBA" w:rsidRDefault="00A30F93" w:rsidP="002845B1">
      <w:pPr>
        <w:ind w:left="360"/>
        <w:rPr>
          <w:rFonts w:asciiTheme="minorHAnsi" w:hAnsiTheme="minorHAnsi"/>
        </w:rPr>
      </w:pPr>
    </w:p>
    <w:p w:rsidR="00A30F93" w:rsidRPr="00170DBA" w:rsidRDefault="00A30F93" w:rsidP="002845B1">
      <w:pPr>
        <w:ind w:left="360"/>
        <w:rPr>
          <w:rFonts w:asciiTheme="minorHAnsi" w:hAnsiTheme="minorHAnsi"/>
        </w:rPr>
      </w:pPr>
    </w:p>
    <w:p w:rsidR="00A30F93" w:rsidRPr="00170DBA" w:rsidRDefault="00A30F9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Deck the hall with boughs of holly, Fa la la la la, Fa la la la</w:t>
      </w:r>
    </w:p>
    <w:p w:rsidR="00A30F93" w:rsidRPr="00170DBA" w:rsidRDefault="00A30F9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‘Tis the season to be jolly, Fa la la la la, Fa la la la</w:t>
      </w:r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Fill the mead cup, drain the barrel, Fa la la la la, Fa la la la</w:t>
      </w:r>
    </w:p>
    <w:p w:rsidR="00A30F93" w:rsidRPr="00170DBA" w:rsidRDefault="00A30F9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Troll the ancient Christmas carol</w:t>
      </w:r>
      <w:r w:rsidR="001E0BCB" w:rsidRPr="00170DBA">
        <w:rPr>
          <w:rFonts w:asciiTheme="minorHAnsi" w:hAnsiTheme="minorHAnsi"/>
        </w:rPr>
        <w:t>, Fa la la la la, Fa la la la.</w:t>
      </w:r>
    </w:p>
    <w:p w:rsidR="001E0BCB" w:rsidRPr="00170DBA" w:rsidRDefault="001E0BCB" w:rsidP="002845B1">
      <w:pPr>
        <w:ind w:left="360"/>
        <w:rPr>
          <w:rFonts w:asciiTheme="minorHAnsi" w:hAnsiTheme="minorHAnsi"/>
        </w:rPr>
      </w:pPr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the flowing bowl before us, Fa la la la la, Fa la la la</w:t>
      </w:r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Strike the harp and join the chorus, Fa la la la la, Fa la la la</w:t>
      </w:r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Follow me in merry measure, Fa la la la la, Fa la la la</w:t>
      </w:r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I sing of beauty’s treasure, Fa la la la la, Fa la la la</w:t>
      </w:r>
    </w:p>
    <w:p w:rsidR="001E0BCB" w:rsidRPr="00170DBA" w:rsidRDefault="001E0BCB" w:rsidP="002845B1">
      <w:pPr>
        <w:ind w:left="360"/>
        <w:rPr>
          <w:rFonts w:asciiTheme="minorHAnsi" w:hAnsiTheme="minorHAnsi"/>
        </w:rPr>
      </w:pPr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Fast away the old year passes, Fa la la la la, Fa la la la</w:t>
      </w:r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Hail the new ye lads and lasses, Fa la la la la, Fa la la la</w:t>
      </w:r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Laughing, quaffing, altogether, Fa la la la la, Fa la la la</w:t>
      </w:r>
    </w:p>
    <w:p w:rsidR="001E0BCB" w:rsidRPr="00170DBA" w:rsidRDefault="001E0BCB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Heedless of the wind and weather, Fa la la la la, Fa la la la</w:t>
      </w:r>
    </w:p>
    <w:p w:rsidR="001E0BCB" w:rsidRPr="00170DBA" w:rsidRDefault="001E0BCB" w:rsidP="002845B1">
      <w:pPr>
        <w:ind w:left="360"/>
        <w:rPr>
          <w:rFonts w:asciiTheme="minorHAnsi" w:hAnsiTheme="minorHAnsi"/>
        </w:rPr>
      </w:pPr>
    </w:p>
    <w:p w:rsidR="001E0BCB" w:rsidRPr="00170DBA" w:rsidRDefault="001E0BCB" w:rsidP="002845B1">
      <w:pPr>
        <w:ind w:left="360"/>
        <w:rPr>
          <w:rFonts w:asciiTheme="minorHAnsi" w:hAnsiTheme="minorHAnsi"/>
        </w:rPr>
      </w:pPr>
    </w:p>
    <w:p w:rsidR="001E0BCB" w:rsidRPr="00170DBA" w:rsidRDefault="00D35C1E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29" w:name="Oholynight"/>
      <w:r w:rsidRPr="00170DBA">
        <w:rPr>
          <w:rFonts w:asciiTheme="minorHAnsi" w:hAnsiTheme="minorHAnsi"/>
          <w:b/>
        </w:rPr>
        <w:lastRenderedPageBreak/>
        <w:t>O Holy Night</w:t>
      </w:r>
    </w:p>
    <w:bookmarkEnd w:id="329"/>
    <w:p w:rsidR="00D35C1E" w:rsidRPr="00170DBA" w:rsidRDefault="00D35C1E" w:rsidP="002845B1">
      <w:pPr>
        <w:ind w:left="360"/>
        <w:rPr>
          <w:rFonts w:asciiTheme="minorHAnsi" w:hAnsiTheme="minorHAnsi"/>
        </w:rPr>
      </w:pPr>
    </w:p>
    <w:p w:rsidR="00D35C1E" w:rsidRPr="00170DBA" w:rsidRDefault="00D35C1E" w:rsidP="002845B1">
      <w:pPr>
        <w:ind w:left="360"/>
        <w:rPr>
          <w:rFonts w:asciiTheme="minorHAnsi" w:hAnsiTheme="minorHAnsi"/>
        </w:rPr>
      </w:pPr>
    </w:p>
    <w:p w:rsidR="00D35C1E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 holy night! the stars are brightly shining,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It is the night of the dear Saviour’s birth;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Long lay the world in sin and error pining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Till he appeared, and the soul felt its worth.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 thrill of hope, the weary world rejoices,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yonder breaks a new and glorious morn.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Fall on your knees! Oh hear the angel voices!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O night divine! O night when Christ was born,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O night divine!   O night divine!</w:t>
      </w:r>
    </w:p>
    <w:p w:rsidR="00BB2397" w:rsidRPr="00170DBA" w:rsidRDefault="00BB2397" w:rsidP="002845B1">
      <w:pPr>
        <w:ind w:left="360"/>
        <w:rPr>
          <w:rFonts w:asciiTheme="minorHAnsi" w:hAnsiTheme="minorHAnsi"/>
        </w:rPr>
      </w:pPr>
    </w:p>
    <w:p w:rsidR="00BB2397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Led by the light of faith serenely beaming,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glowing hearts by his cradle we stand;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So, led by light of a star sweetly gleaming 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Here came the wise men from Orient land.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King of kings lay thus in lowly manger,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all our trials born to be our friend;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He knows our need; to our weakness no stranger;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Behold your King! before the lowly bend!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Behold your King! before him bend!</w:t>
      </w:r>
    </w:p>
    <w:p w:rsidR="00BC0A43" w:rsidRPr="00170DBA" w:rsidRDefault="00BC0A43" w:rsidP="002845B1">
      <w:pPr>
        <w:ind w:left="360"/>
        <w:rPr>
          <w:rFonts w:asciiTheme="minorHAnsi" w:hAnsiTheme="minorHAnsi"/>
        </w:rPr>
      </w:pPr>
    </w:p>
    <w:p w:rsidR="00BC0A43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Truly he taught us to love one another;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His law is love and his gospel is peace.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Chains shall he break for the slave is our brother,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in his name all oppression shall cease.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Sweet hymns of joy in grateful</w:t>
      </w:r>
      <w:r w:rsidR="00B23277" w:rsidRPr="00170DBA"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chorus raise we,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Let all within us praise his holy name.</w:t>
      </w:r>
    </w:p>
    <w:p w:rsidR="00C076A4" w:rsidRPr="00170DBA" w:rsidRDefault="00C076A4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</w:t>
      </w:r>
      <w:r w:rsidR="00B23277" w:rsidRPr="00170DBA">
        <w:rPr>
          <w:rFonts w:asciiTheme="minorHAnsi" w:hAnsiTheme="minorHAnsi"/>
        </w:rPr>
        <w:t xml:space="preserve">  </w:t>
      </w:r>
      <w:r w:rsidRPr="00170DBA">
        <w:rPr>
          <w:rFonts w:asciiTheme="minorHAnsi" w:hAnsiTheme="minorHAnsi"/>
        </w:rPr>
        <w:t xml:space="preserve">    </w:t>
      </w:r>
      <w:r w:rsidR="00B23277" w:rsidRPr="00170DBA">
        <w:rPr>
          <w:rFonts w:asciiTheme="minorHAnsi" w:hAnsiTheme="minorHAnsi"/>
        </w:rPr>
        <w:t>Christ is the Lord, then ever, ever praise we,</w:t>
      </w:r>
    </w:p>
    <w:p w:rsidR="00B23277" w:rsidRPr="00170DBA" w:rsidRDefault="00B2327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His power and glory ever more proclaim,</w:t>
      </w:r>
    </w:p>
    <w:p w:rsidR="00B23277" w:rsidRPr="00170DBA" w:rsidRDefault="00B23277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  His power and glory ever</w:t>
      </w:r>
      <w:r w:rsidR="008A7B6D" w:rsidRPr="00170DBA">
        <w:rPr>
          <w:rFonts w:asciiTheme="minorHAnsi" w:hAnsiTheme="minorHAnsi"/>
        </w:rPr>
        <w:t xml:space="preserve"> </w:t>
      </w:r>
      <w:r w:rsidRPr="00170DBA">
        <w:rPr>
          <w:rFonts w:asciiTheme="minorHAnsi" w:hAnsiTheme="minorHAnsi"/>
        </w:rPr>
        <w:t>more proclaim.</w:t>
      </w:r>
    </w:p>
    <w:p w:rsidR="00B23277" w:rsidRPr="00170DBA" w:rsidRDefault="00B23277" w:rsidP="002845B1">
      <w:pPr>
        <w:ind w:left="360"/>
        <w:rPr>
          <w:rFonts w:asciiTheme="minorHAnsi" w:hAnsiTheme="minorHAnsi"/>
        </w:rPr>
      </w:pPr>
    </w:p>
    <w:p w:rsidR="00B23277" w:rsidRPr="00170DBA" w:rsidRDefault="00B23277" w:rsidP="002845B1">
      <w:pPr>
        <w:ind w:left="360"/>
        <w:rPr>
          <w:rFonts w:asciiTheme="minorHAnsi" w:hAnsiTheme="minorHAnsi"/>
        </w:rPr>
      </w:pPr>
    </w:p>
    <w:p w:rsidR="00B23277" w:rsidRPr="00170DBA" w:rsidRDefault="0020499E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30" w:name="Indulcijubilo"/>
      <w:r w:rsidR="00635E39" w:rsidRPr="00170DBA">
        <w:rPr>
          <w:rFonts w:asciiTheme="minorHAnsi" w:hAnsiTheme="minorHAnsi"/>
          <w:b/>
        </w:rPr>
        <w:lastRenderedPageBreak/>
        <w:t>In dulci jubilo</w:t>
      </w:r>
      <w:bookmarkEnd w:id="330"/>
    </w:p>
    <w:p w:rsidR="00635E39" w:rsidRPr="00170DBA" w:rsidRDefault="00635E39" w:rsidP="002845B1">
      <w:pPr>
        <w:ind w:left="360"/>
        <w:rPr>
          <w:rFonts w:asciiTheme="minorHAnsi" w:hAnsiTheme="minorHAnsi"/>
        </w:rPr>
      </w:pPr>
    </w:p>
    <w:p w:rsidR="00635E39" w:rsidRPr="00170DBA" w:rsidRDefault="00635E39" w:rsidP="002845B1">
      <w:pPr>
        <w:ind w:left="360"/>
        <w:rPr>
          <w:rFonts w:asciiTheme="minorHAnsi" w:hAnsiTheme="minorHAnsi"/>
        </w:rPr>
      </w:pPr>
    </w:p>
    <w:p w:rsidR="00635E39" w:rsidRPr="00170DBA" w:rsidRDefault="003B345E" w:rsidP="002845B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In dulci jubilo</w:t>
      </w:r>
      <w:r w:rsidRPr="00170DBA">
        <w:rPr>
          <w:rFonts w:asciiTheme="minorHAnsi" w:hAnsiTheme="minorHAnsi"/>
        </w:rPr>
        <w:t xml:space="preserve"> now sing with hearts aglow!</w:t>
      </w:r>
    </w:p>
    <w:p w:rsidR="003B345E" w:rsidRPr="00170DBA" w:rsidRDefault="003B345E" w:rsidP="002845B1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Our delight and pleasure lies</w:t>
      </w:r>
      <w:r w:rsidRPr="00170DBA">
        <w:rPr>
          <w:rFonts w:asciiTheme="minorHAnsi" w:hAnsiTheme="minorHAnsi"/>
          <w:i/>
        </w:rPr>
        <w:t xml:space="preserve"> in praesepio,</w:t>
      </w:r>
    </w:p>
    <w:p w:rsidR="003B345E" w:rsidRPr="00170DBA" w:rsidRDefault="00984EF2" w:rsidP="002845B1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Like sunshine is our treasure</w:t>
      </w:r>
      <w:r w:rsidRPr="00170DBA">
        <w:rPr>
          <w:rFonts w:asciiTheme="minorHAnsi" w:hAnsiTheme="minorHAnsi"/>
          <w:i/>
        </w:rPr>
        <w:t xml:space="preserve"> Matris in gremio,</w:t>
      </w:r>
    </w:p>
    <w:p w:rsidR="00984EF2" w:rsidRPr="00170DBA" w:rsidRDefault="00984EF2" w:rsidP="002845B1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Alpha es et O! Alpha es et O!</w:t>
      </w:r>
    </w:p>
    <w:p w:rsidR="00984EF2" w:rsidRPr="00170DBA" w:rsidRDefault="00984EF2" w:rsidP="002845B1">
      <w:pPr>
        <w:ind w:left="360"/>
        <w:rPr>
          <w:rFonts w:asciiTheme="minorHAnsi" w:hAnsiTheme="minorHAnsi"/>
          <w:i/>
        </w:rPr>
      </w:pPr>
    </w:p>
    <w:p w:rsidR="00984EF2" w:rsidRPr="00170DBA" w:rsidRDefault="00984EF2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>O Jesu, parvule,</w:t>
      </w:r>
      <w:r w:rsidRPr="00170DBA">
        <w:rPr>
          <w:rFonts w:asciiTheme="minorHAnsi" w:hAnsiTheme="minorHAnsi"/>
        </w:rPr>
        <w:t xml:space="preserve"> For these I long alway:</w:t>
      </w:r>
    </w:p>
    <w:p w:rsidR="00984EF2" w:rsidRPr="00170DBA" w:rsidRDefault="00984EF2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Comfort my heart’s blindness, </w:t>
      </w:r>
      <w:r w:rsidRPr="00170DBA">
        <w:rPr>
          <w:rFonts w:asciiTheme="minorHAnsi" w:hAnsiTheme="minorHAnsi"/>
          <w:i/>
        </w:rPr>
        <w:t>O puer optime,</w:t>
      </w:r>
    </w:p>
    <w:p w:rsidR="00984EF2" w:rsidRPr="00170DBA" w:rsidRDefault="00984EF2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With all thy loving kindness, </w:t>
      </w:r>
      <w:r w:rsidRPr="00170DBA">
        <w:rPr>
          <w:rFonts w:asciiTheme="minorHAnsi" w:hAnsiTheme="minorHAnsi"/>
          <w:i/>
        </w:rPr>
        <w:t>O Princeps gloriae,</w:t>
      </w:r>
    </w:p>
    <w:p w:rsidR="00984EF2" w:rsidRPr="00170DBA" w:rsidRDefault="00984EF2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Trahe me post te! Trahe me post te!</w:t>
      </w: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O Patris caritas! O Nati lenitas!</w:t>
      </w: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Deeply were we stained</w:t>
      </w:r>
      <w:r w:rsidRPr="00170DBA">
        <w:rPr>
          <w:rFonts w:asciiTheme="minorHAnsi" w:hAnsiTheme="minorHAnsi"/>
          <w:i/>
        </w:rPr>
        <w:t xml:space="preserve"> Per nostra criminal;</w:t>
      </w: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But thou for us hast gained</w:t>
      </w:r>
      <w:r w:rsidRPr="00170DBA">
        <w:rPr>
          <w:rFonts w:asciiTheme="minorHAnsi" w:hAnsiTheme="minorHAnsi"/>
          <w:i/>
        </w:rPr>
        <w:t xml:space="preserve"> Coelorum gaudia,</w:t>
      </w: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O that we were there! O that we were there</w:t>
      </w:r>
      <w:r w:rsidRPr="00170DBA">
        <w:rPr>
          <w:rFonts w:asciiTheme="minorHAnsi" w:hAnsiTheme="minorHAnsi"/>
          <w:i/>
        </w:rPr>
        <w:t>!</w:t>
      </w:r>
    </w:p>
    <w:p w:rsidR="00871B91" w:rsidRPr="00170DBA" w:rsidRDefault="00871B91" w:rsidP="00984EF2">
      <w:pPr>
        <w:ind w:left="360"/>
        <w:rPr>
          <w:rFonts w:asciiTheme="minorHAnsi" w:hAnsiTheme="minorHAnsi"/>
          <w:i/>
        </w:rPr>
      </w:pPr>
    </w:p>
    <w:p w:rsidR="00871B91" w:rsidRPr="00170DBA" w:rsidRDefault="004F634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Ubi sunt gaudia </w:t>
      </w:r>
      <w:r w:rsidRPr="00170DBA">
        <w:rPr>
          <w:rFonts w:asciiTheme="minorHAnsi" w:hAnsiTheme="minorHAnsi"/>
        </w:rPr>
        <w:t>In any place but there?</w:t>
      </w:r>
    </w:p>
    <w:p w:rsidR="004F6341" w:rsidRPr="00170DBA" w:rsidRDefault="004F634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There are angels singing</w:t>
      </w:r>
      <w:r w:rsidRPr="00170DBA">
        <w:rPr>
          <w:rFonts w:asciiTheme="minorHAnsi" w:hAnsiTheme="minorHAnsi"/>
          <w:i/>
        </w:rPr>
        <w:t xml:space="preserve"> Nova cantica,</w:t>
      </w:r>
    </w:p>
    <w:p w:rsidR="004F6341" w:rsidRPr="00170DBA" w:rsidRDefault="004F6341" w:rsidP="00984EF2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And there the bells are ringing</w:t>
      </w:r>
      <w:r w:rsidRPr="00170DBA">
        <w:rPr>
          <w:rFonts w:asciiTheme="minorHAnsi" w:hAnsiTheme="minorHAnsi"/>
          <w:i/>
        </w:rPr>
        <w:t xml:space="preserve"> In Regis curia,</w:t>
      </w:r>
    </w:p>
    <w:p w:rsidR="004F6341" w:rsidRPr="00170DBA" w:rsidRDefault="004F6341" w:rsidP="004F6341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>O that we were there! O that we were there</w:t>
      </w:r>
      <w:r w:rsidRPr="00170DBA">
        <w:rPr>
          <w:rFonts w:asciiTheme="minorHAnsi" w:hAnsiTheme="minorHAnsi"/>
          <w:i/>
        </w:rPr>
        <w:t>!</w:t>
      </w:r>
    </w:p>
    <w:p w:rsidR="004F6341" w:rsidRPr="00170DBA" w:rsidRDefault="004F6341" w:rsidP="00984EF2">
      <w:pPr>
        <w:ind w:left="360"/>
        <w:rPr>
          <w:rFonts w:asciiTheme="minorHAnsi" w:hAnsiTheme="minorHAnsi"/>
          <w:i/>
        </w:rPr>
      </w:pPr>
    </w:p>
    <w:p w:rsidR="0091335F" w:rsidRPr="00170DBA" w:rsidRDefault="0091335F" w:rsidP="00984EF2">
      <w:pPr>
        <w:ind w:left="360"/>
        <w:rPr>
          <w:rFonts w:asciiTheme="minorHAnsi" w:hAnsiTheme="minorHAnsi"/>
          <w:i/>
        </w:rPr>
      </w:pPr>
    </w:p>
    <w:p w:rsidR="0091335F" w:rsidRPr="00170DBA" w:rsidRDefault="0091335F" w:rsidP="00984EF2">
      <w:pPr>
        <w:ind w:left="360"/>
        <w:rPr>
          <w:rFonts w:asciiTheme="minorHAnsi" w:hAnsiTheme="minorHAnsi"/>
          <w:i/>
        </w:rPr>
      </w:pPr>
    </w:p>
    <w:p w:rsidR="00664B56" w:rsidRPr="00170DBA" w:rsidRDefault="003F497E" w:rsidP="00984EF2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31" w:name="LindenTree"/>
      <w:r w:rsidR="00664B56" w:rsidRPr="00170DBA">
        <w:rPr>
          <w:rFonts w:asciiTheme="minorHAnsi" w:hAnsiTheme="minorHAnsi"/>
          <w:b/>
        </w:rPr>
        <w:lastRenderedPageBreak/>
        <w:t>The Linden Tree carol</w:t>
      </w:r>
      <w:bookmarkEnd w:id="331"/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In heav’n there stood a Linden Tree,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though its boughs were laden,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angels sang, “No flower shall be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like that of one fair maiden.”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</w:t>
      </w:r>
      <w:r w:rsidR="00420485" w:rsidRPr="00170DBA">
        <w:rPr>
          <w:rFonts w:asciiTheme="minorHAnsi" w:hAnsiTheme="minorHAnsi"/>
        </w:rPr>
        <w:t>n</w:t>
      </w:r>
      <w:r w:rsidRPr="00170DBA">
        <w:rPr>
          <w:rFonts w:asciiTheme="minorHAnsi" w:hAnsiTheme="minorHAnsi"/>
        </w:rPr>
        <w:t xml:space="preserve"> Gabriel with wings of flame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came down from heav’n to meet her;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humble maid, but blessed with fame,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 so did greet her.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“Hail Mary, blessed and chosen one,”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angel said unto her.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“For you alone shall bear a Son, 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 great and heav’nly Ruler.”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“So be God’s will” then Mary cried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“according to your story.”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Gabriel then left her side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to spread the news of glory.</w:t>
      </w: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664B56" w:rsidRPr="00170DBA" w:rsidRDefault="00664B56" w:rsidP="00984EF2">
      <w:pPr>
        <w:ind w:left="360"/>
        <w:rPr>
          <w:rFonts w:asciiTheme="minorHAnsi" w:hAnsiTheme="minorHAnsi"/>
        </w:rPr>
      </w:pPr>
    </w:p>
    <w:p w:rsidR="0091335F" w:rsidRPr="00170DBA" w:rsidRDefault="00664B56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32" w:name="Riseupshepherd"/>
      <w:r w:rsidR="003F497E" w:rsidRPr="00170DBA">
        <w:rPr>
          <w:rFonts w:asciiTheme="minorHAnsi" w:hAnsiTheme="minorHAnsi"/>
          <w:b/>
        </w:rPr>
        <w:lastRenderedPageBreak/>
        <w:t>Rise up, shepherd, and follow</w:t>
      </w:r>
      <w:bookmarkEnd w:id="332"/>
    </w:p>
    <w:p w:rsidR="003F497E" w:rsidRPr="00170DBA" w:rsidRDefault="003F497E" w:rsidP="00984EF2">
      <w:pPr>
        <w:ind w:left="360"/>
        <w:rPr>
          <w:rFonts w:asciiTheme="minorHAnsi" w:hAnsiTheme="minorHAnsi"/>
        </w:rPr>
      </w:pPr>
    </w:p>
    <w:p w:rsidR="003F497E" w:rsidRPr="00170DBA" w:rsidRDefault="003F497E" w:rsidP="00984EF2">
      <w:pPr>
        <w:ind w:left="360"/>
        <w:rPr>
          <w:rFonts w:asciiTheme="minorHAnsi" w:hAnsiTheme="minorHAnsi"/>
        </w:rPr>
      </w:pP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There’s a star in the east on Christmas morn,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follow,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It will lead to the place where the Saviour’s born,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Leave your sheep and leave your lambs,</w:t>
      </w: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3F497E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Leave your ewes and leave your rams,</w:t>
      </w: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Follow, follow,</w:t>
      </w: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Rise up, shepherd, and follow.</w:t>
      </w:r>
    </w:p>
    <w:p w:rsidR="00F77083" w:rsidRPr="00170DBA" w:rsidRDefault="00F77083" w:rsidP="00984EF2">
      <w:pPr>
        <w:ind w:left="360"/>
        <w:rPr>
          <w:rFonts w:asciiTheme="minorHAnsi" w:hAnsiTheme="minorHAnsi"/>
        </w:rPr>
      </w:pP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Follow the star, the star of Bethlehem, </w:t>
      </w: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F77083" w:rsidRPr="00170DBA" w:rsidRDefault="00F77083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If you take good heed to the angel’s words</w:t>
      </w:r>
      <w:r w:rsidR="006078E1" w:rsidRPr="00170DBA">
        <w:rPr>
          <w:rFonts w:asciiTheme="minorHAnsi" w:hAnsiTheme="minorHAnsi"/>
        </w:rPr>
        <w:t>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6078E1" w:rsidRPr="00170DBA" w:rsidRDefault="006078E1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You’ll forget your flocks, you’ll forget your herds,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6078E1" w:rsidRPr="00170DBA" w:rsidRDefault="006078E1" w:rsidP="00F77083">
      <w:pPr>
        <w:ind w:left="360"/>
        <w:rPr>
          <w:rFonts w:asciiTheme="minorHAnsi" w:hAnsiTheme="minorHAnsi"/>
        </w:rPr>
      </w:pPr>
    </w:p>
    <w:p w:rsidR="006078E1" w:rsidRPr="00170DBA" w:rsidRDefault="006078E1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Leave your sheep and leave your lambs,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6078E1" w:rsidRPr="00170DBA" w:rsidRDefault="006078E1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Leave your ewes and leave your rams,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Follow, follow,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Rise up, shepherd, and follow.</w:t>
      </w:r>
    </w:p>
    <w:p w:rsidR="006078E1" w:rsidRPr="00170DBA" w:rsidRDefault="006078E1" w:rsidP="00F77083">
      <w:pPr>
        <w:ind w:left="360"/>
        <w:rPr>
          <w:rFonts w:asciiTheme="minorHAnsi" w:hAnsiTheme="minorHAnsi"/>
        </w:rPr>
      </w:pPr>
    </w:p>
    <w:p w:rsidR="006078E1" w:rsidRPr="00170DBA" w:rsidRDefault="006078E1" w:rsidP="00F77083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Follow the star, the star of Bethlehem,</w:t>
      </w:r>
    </w:p>
    <w:p w:rsidR="006078E1" w:rsidRPr="00170DBA" w:rsidRDefault="006078E1" w:rsidP="006078E1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D64948" w:rsidRPr="00170DBA" w:rsidRDefault="006078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6078E1" w:rsidRPr="00170DBA" w:rsidRDefault="006078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Follow the star, the star of Bethlehem</w:t>
      </w:r>
    </w:p>
    <w:p w:rsidR="00357C5B" w:rsidRPr="00170DBA" w:rsidRDefault="00357C5B" w:rsidP="00357C5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357C5B" w:rsidRPr="00170DBA" w:rsidRDefault="00357C5B" w:rsidP="00357C5B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Rise up, shepherd, and follow.</w:t>
      </w:r>
    </w:p>
    <w:p w:rsidR="00357C5B" w:rsidRPr="00170DBA" w:rsidRDefault="00357C5B" w:rsidP="00984EF2">
      <w:pPr>
        <w:ind w:left="360"/>
        <w:rPr>
          <w:rFonts w:asciiTheme="minorHAnsi" w:hAnsiTheme="minorHAnsi"/>
        </w:rPr>
      </w:pPr>
    </w:p>
    <w:p w:rsidR="00357C5B" w:rsidRPr="00170DBA" w:rsidRDefault="00801854" w:rsidP="00984EF2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Trad. American arr. George Thornett</w:t>
      </w:r>
    </w:p>
    <w:p w:rsidR="00D64948" w:rsidRPr="00170DBA" w:rsidRDefault="00D64948" w:rsidP="00984EF2">
      <w:pPr>
        <w:ind w:left="360"/>
        <w:rPr>
          <w:rFonts w:asciiTheme="minorHAnsi" w:hAnsiTheme="minorHAnsi"/>
        </w:rPr>
      </w:pPr>
    </w:p>
    <w:p w:rsidR="00D64948" w:rsidRPr="00170DBA" w:rsidRDefault="00D64948" w:rsidP="00984EF2">
      <w:pPr>
        <w:ind w:left="360"/>
        <w:rPr>
          <w:rFonts w:asciiTheme="minorHAnsi" w:hAnsiTheme="minorHAnsi"/>
        </w:rPr>
      </w:pPr>
    </w:p>
    <w:p w:rsidR="00D64948" w:rsidRPr="00170DBA" w:rsidRDefault="00D64948" w:rsidP="00984EF2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33" w:name="whatchildisthis"/>
      <w:r w:rsidRPr="00170DBA">
        <w:rPr>
          <w:rFonts w:asciiTheme="minorHAnsi" w:hAnsiTheme="minorHAnsi"/>
          <w:b/>
        </w:rPr>
        <w:lastRenderedPageBreak/>
        <w:t>What child is this</w:t>
      </w:r>
    </w:p>
    <w:bookmarkEnd w:id="333"/>
    <w:p w:rsidR="00D64948" w:rsidRPr="00170DBA" w:rsidRDefault="00D64948" w:rsidP="00984EF2">
      <w:pPr>
        <w:ind w:left="360"/>
        <w:rPr>
          <w:rFonts w:asciiTheme="minorHAnsi" w:hAnsiTheme="minorHAnsi"/>
        </w:rPr>
      </w:pPr>
    </w:p>
    <w:p w:rsidR="00D64948" w:rsidRPr="00170DBA" w:rsidRDefault="00D64948" w:rsidP="00984EF2">
      <w:pPr>
        <w:ind w:left="360"/>
        <w:rPr>
          <w:rFonts w:asciiTheme="minorHAnsi" w:hAnsiTheme="minorHAnsi"/>
        </w:rPr>
      </w:pPr>
    </w:p>
    <w:p w:rsidR="00D64948" w:rsidRPr="00170DBA" w:rsidRDefault="00D64948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child is this, who, laid to rest</w:t>
      </w:r>
    </w:p>
    <w:p w:rsidR="00D64948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D64948" w:rsidRPr="00170DBA">
        <w:rPr>
          <w:rFonts w:asciiTheme="minorHAnsi" w:hAnsiTheme="minorHAnsi"/>
        </w:rPr>
        <w:t>on Mary’s lap is sleeping?</w:t>
      </w:r>
    </w:p>
    <w:p w:rsidR="00D64948" w:rsidRPr="00170DBA" w:rsidRDefault="00D64948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whom angels greet with anthems sweet,</w:t>
      </w:r>
    </w:p>
    <w:p w:rsidR="00D64948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D64948" w:rsidRPr="00170DBA">
        <w:rPr>
          <w:rFonts w:asciiTheme="minorHAnsi" w:hAnsiTheme="minorHAnsi"/>
        </w:rPr>
        <w:t>while shepherds watch are keeping?</w:t>
      </w:r>
    </w:p>
    <w:p w:rsidR="00D64948" w:rsidRPr="00170DBA" w:rsidRDefault="00D64948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this, this is Christ the King,</w:t>
      </w:r>
    </w:p>
    <w:p w:rsidR="00D64948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D64948" w:rsidRPr="00170DBA">
        <w:rPr>
          <w:rFonts w:asciiTheme="minorHAnsi" w:hAnsiTheme="minorHAnsi"/>
        </w:rPr>
        <w:t>whom shepherds worship and angels sing:</w:t>
      </w:r>
    </w:p>
    <w:p w:rsidR="00D64948" w:rsidRPr="00170DBA" w:rsidRDefault="00D64948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haste, haste to bring him praise</w:t>
      </w:r>
    </w:p>
    <w:p w:rsidR="00D64948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D64948" w:rsidRPr="00170DBA">
        <w:rPr>
          <w:rFonts w:asciiTheme="minorHAnsi" w:hAnsiTheme="minorHAnsi"/>
        </w:rPr>
        <w:t>the babe, the son of Mary.</w:t>
      </w:r>
    </w:p>
    <w:p w:rsidR="00D64948" w:rsidRPr="00170DBA" w:rsidRDefault="00D64948" w:rsidP="00984EF2">
      <w:pPr>
        <w:ind w:left="360"/>
        <w:rPr>
          <w:rFonts w:asciiTheme="minorHAnsi" w:hAnsiTheme="minorHAnsi"/>
        </w:rPr>
      </w:pPr>
    </w:p>
    <w:p w:rsidR="00D64948" w:rsidRPr="00170DBA" w:rsidRDefault="00AE30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Why lies he in such mean estate,</w:t>
      </w:r>
    </w:p>
    <w:p w:rsidR="00AE30E1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AE30E1" w:rsidRPr="00170DBA">
        <w:rPr>
          <w:rFonts w:asciiTheme="minorHAnsi" w:hAnsiTheme="minorHAnsi"/>
        </w:rPr>
        <w:t>where ox and ass are feeding?</w:t>
      </w:r>
    </w:p>
    <w:p w:rsidR="00AE30E1" w:rsidRPr="00170DBA" w:rsidRDefault="00AE30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come, have no fear, God’s Son is here,</w:t>
      </w:r>
    </w:p>
    <w:p w:rsidR="00AE30E1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AE30E1" w:rsidRPr="00170DBA">
        <w:rPr>
          <w:rFonts w:asciiTheme="minorHAnsi" w:hAnsiTheme="minorHAnsi"/>
        </w:rPr>
        <w:t>his love all loves exceeding:</w:t>
      </w:r>
    </w:p>
    <w:p w:rsidR="00AE30E1" w:rsidRPr="00170DBA" w:rsidRDefault="00AE30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nails, spear, shall pierce him through,</w:t>
      </w:r>
    </w:p>
    <w:p w:rsidR="00AE30E1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AE30E1" w:rsidRPr="00170DBA">
        <w:rPr>
          <w:rFonts w:asciiTheme="minorHAnsi" w:hAnsiTheme="minorHAnsi"/>
        </w:rPr>
        <w:t>the cross be borne for me, for you:</w:t>
      </w:r>
    </w:p>
    <w:p w:rsidR="00AE30E1" w:rsidRPr="00170DBA" w:rsidRDefault="00AE30E1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hail, hail, the Saviour comes,</w:t>
      </w:r>
    </w:p>
    <w:p w:rsidR="00AE30E1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="00AE30E1" w:rsidRPr="00170DBA">
        <w:rPr>
          <w:rFonts w:asciiTheme="minorHAnsi" w:hAnsiTheme="minorHAnsi"/>
        </w:rPr>
        <w:t>the babe, the son of Mary.</w:t>
      </w:r>
    </w:p>
    <w:p w:rsidR="00AE30E1" w:rsidRPr="00170DBA" w:rsidRDefault="00AE30E1" w:rsidP="00984EF2">
      <w:pPr>
        <w:ind w:left="360"/>
        <w:rPr>
          <w:rFonts w:asciiTheme="minorHAnsi" w:hAnsiTheme="minorHAnsi"/>
        </w:rPr>
      </w:pPr>
    </w:p>
    <w:p w:rsidR="00AE30E1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So bring him incense, gold and myrrh,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all tongues and peoples own him,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King of kings salvation brings,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let every heart enthrone him: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raise, raise your song on high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while Mary sings a lullaby,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joy, joy, for Christ is born,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the babe, the son of Mary.</w:t>
      </w:r>
    </w:p>
    <w:p w:rsidR="00A96F13" w:rsidRPr="00170DBA" w:rsidRDefault="00A96F13" w:rsidP="00984EF2">
      <w:pPr>
        <w:ind w:left="360"/>
        <w:rPr>
          <w:rFonts w:asciiTheme="minorHAnsi" w:hAnsiTheme="minorHAnsi"/>
        </w:rPr>
      </w:pPr>
    </w:p>
    <w:p w:rsidR="00A96F13" w:rsidRPr="00170DBA" w:rsidRDefault="00F41811" w:rsidP="00984EF2">
      <w:pPr>
        <w:ind w:left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34" w:name="Christmaslullaby"/>
      <w:r w:rsidR="00C21BEE" w:rsidRPr="00170DBA">
        <w:rPr>
          <w:rFonts w:asciiTheme="minorHAnsi" w:hAnsiTheme="minorHAnsi"/>
          <w:b/>
        </w:rPr>
        <w:lastRenderedPageBreak/>
        <w:t xml:space="preserve"> </w:t>
      </w:r>
      <w:r w:rsidRPr="00170DBA">
        <w:rPr>
          <w:rFonts w:asciiTheme="minorHAnsi" w:hAnsiTheme="minorHAnsi"/>
          <w:b/>
        </w:rPr>
        <w:t>Christmas lullaby</w:t>
      </w:r>
    </w:p>
    <w:bookmarkEnd w:id="334"/>
    <w:p w:rsidR="00F41811" w:rsidRPr="00170DBA" w:rsidRDefault="00F41811" w:rsidP="00984EF2">
      <w:pPr>
        <w:ind w:left="360"/>
        <w:rPr>
          <w:rFonts w:asciiTheme="minorHAnsi" w:hAnsiTheme="minorHAnsi"/>
        </w:rPr>
      </w:pPr>
    </w:p>
    <w:p w:rsidR="00F41811" w:rsidRPr="00170DBA" w:rsidRDefault="00F41811" w:rsidP="00984EF2">
      <w:pPr>
        <w:ind w:left="360"/>
        <w:rPr>
          <w:rFonts w:asciiTheme="minorHAnsi" w:hAnsiTheme="minorHAnsi"/>
        </w:rPr>
      </w:pPr>
    </w:p>
    <w:p w:rsidR="00C21BEE" w:rsidRPr="00170DBA" w:rsidRDefault="00C21BEE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Clear in the darkness a light shines in Bethlehem</w:t>
      </w:r>
    </w:p>
    <w:p w:rsidR="00C21BEE" w:rsidRPr="00170DBA" w:rsidRDefault="00C21BEE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Angels are singing, their sound fills the air.</w:t>
      </w:r>
    </w:p>
    <w:p w:rsidR="00F41811" w:rsidRPr="00170DBA" w:rsidRDefault="00C21BEE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Wise men have journeyed to greet the Messiah;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But only a mother and baby lie there.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Ave Maria, ave Maria,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Hear the soft lullaby the angel hosts sing:</w:t>
      </w:r>
      <w:r w:rsidRPr="00170DBA">
        <w:rPr>
          <w:rFonts w:asciiTheme="minorHAnsi" w:hAnsiTheme="minorHAnsi"/>
        </w:rPr>
        <w:br/>
        <w:t xml:space="preserve">    Ave Maria, ave Maria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Maiden, and mother of Jesus our King.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Where are his c</w:t>
      </w:r>
      <w:r w:rsidR="0067351A" w:rsidRPr="00170DBA">
        <w:rPr>
          <w:rFonts w:asciiTheme="minorHAnsi" w:hAnsiTheme="minorHAnsi"/>
        </w:rPr>
        <w:t>ourtiers and who are his people?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Why does he bear neither sceptre nor crown?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Shepherds his courtiers, the poor for his people,</w:t>
      </w:r>
    </w:p>
    <w:p w:rsidR="004D62B0" w:rsidRPr="00170DBA" w:rsidRDefault="004D62B0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With peace as his sceptre and love for his crown.</w:t>
      </w:r>
    </w:p>
    <w:p w:rsidR="004D62B0" w:rsidRPr="00170DBA" w:rsidRDefault="004D62B0" w:rsidP="004D62B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Ave Maria, ave Maria,</w:t>
      </w:r>
    </w:p>
    <w:p w:rsidR="004D62B0" w:rsidRPr="00170DBA" w:rsidRDefault="004D62B0" w:rsidP="004D62B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Hear the soft lullaby the angel hosts sing:</w:t>
      </w:r>
      <w:r w:rsidRPr="00170DBA">
        <w:rPr>
          <w:rFonts w:asciiTheme="minorHAnsi" w:hAnsiTheme="minorHAnsi"/>
        </w:rPr>
        <w:br/>
        <w:t xml:space="preserve">    Ave Maria, ave Maria</w:t>
      </w:r>
    </w:p>
    <w:p w:rsidR="004D62B0" w:rsidRPr="00170DBA" w:rsidRDefault="004D62B0" w:rsidP="004D62B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Maiden, and mother of Jesus our King.</w:t>
      </w:r>
    </w:p>
    <w:p w:rsidR="004D62B0" w:rsidRPr="00170DBA" w:rsidRDefault="004D62B0" w:rsidP="004D62B0">
      <w:pPr>
        <w:ind w:left="360"/>
        <w:rPr>
          <w:rFonts w:asciiTheme="minorHAnsi" w:hAnsiTheme="minorHAnsi"/>
        </w:rPr>
      </w:pPr>
    </w:p>
    <w:p w:rsidR="004D62B0" w:rsidRPr="00170DBA" w:rsidRDefault="00E27218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What though your treasures are not gold or incense?</w:t>
      </w:r>
    </w:p>
    <w:p w:rsidR="00E27218" w:rsidRPr="00170DBA" w:rsidRDefault="00E27218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Lay them before him with hearts full of love.</w:t>
      </w:r>
    </w:p>
    <w:p w:rsidR="00E27218" w:rsidRPr="00170DBA" w:rsidRDefault="00E27218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Christ-child, and praise to his mother</w:t>
      </w:r>
    </w:p>
    <w:p w:rsidR="00E27218" w:rsidRPr="00170DBA" w:rsidRDefault="00E27218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Who bore us a Saviour </w:t>
      </w:r>
      <w:r w:rsidR="00324490" w:rsidRPr="00170DBA">
        <w:rPr>
          <w:rFonts w:asciiTheme="minorHAnsi" w:hAnsiTheme="minorHAnsi"/>
        </w:rPr>
        <w:t>by grace from above.</w:t>
      </w:r>
    </w:p>
    <w:p w:rsidR="00324490" w:rsidRPr="00170DBA" w:rsidRDefault="00324490" w:rsidP="0032449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Ave Maria, ave Maria,</w:t>
      </w:r>
    </w:p>
    <w:p w:rsidR="00324490" w:rsidRPr="00170DBA" w:rsidRDefault="00324490" w:rsidP="0032449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Hear the soft lullaby the angel hosts sing:</w:t>
      </w:r>
      <w:r w:rsidRPr="00170DBA">
        <w:rPr>
          <w:rFonts w:asciiTheme="minorHAnsi" w:hAnsiTheme="minorHAnsi"/>
        </w:rPr>
        <w:br/>
        <w:t xml:space="preserve">    Ave Maria, ave Maria</w:t>
      </w:r>
    </w:p>
    <w:p w:rsidR="00324490" w:rsidRPr="00170DBA" w:rsidRDefault="00324490" w:rsidP="00324490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Maiden, and mother of Jesus our King.</w:t>
      </w:r>
    </w:p>
    <w:p w:rsidR="00324490" w:rsidRPr="00170DBA" w:rsidRDefault="00324490" w:rsidP="00324490">
      <w:pPr>
        <w:ind w:left="360"/>
        <w:rPr>
          <w:rFonts w:asciiTheme="minorHAnsi" w:hAnsiTheme="minorHAnsi"/>
        </w:rPr>
      </w:pPr>
    </w:p>
    <w:p w:rsidR="00324490" w:rsidRPr="00170DBA" w:rsidRDefault="00785F41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John Rutter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35" w:name="Comeandjointhecelebration"/>
      <w:r w:rsidRPr="00170DBA">
        <w:rPr>
          <w:rFonts w:asciiTheme="minorHAnsi" w:hAnsiTheme="minorHAnsi"/>
          <w:b/>
        </w:rPr>
        <w:lastRenderedPageBreak/>
        <w:t>Come and join the celebration</w:t>
      </w:r>
      <w:bookmarkEnd w:id="335"/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2E1AC5" w:rsidRPr="00170DBA" w:rsidRDefault="002E1AC5" w:rsidP="002E1AC5">
      <w:pPr>
        <w:tabs>
          <w:tab w:val="left" w:pos="360"/>
        </w:tabs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Come and join the celebration’ it’s a very special day;</w:t>
      </w:r>
    </w:p>
    <w:p w:rsidR="002E1AC5" w:rsidRPr="00170DBA" w:rsidRDefault="002E1AC5" w:rsidP="002E1AC5">
      <w:pPr>
        <w:tabs>
          <w:tab w:val="left" w:pos="360"/>
        </w:tabs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>come and share our jubilation, there’s a new King born today!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See the shepherds hurry down to Bethlehem;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gaze in wonder at the Son of God who lay before them.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‘God is with us’, round the world the message sing;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he is with us, ‘Welcome!’ all the bells on earth are pealing.</w:t>
      </w:r>
    </w:p>
    <w:p w:rsidR="002E1AC5" w:rsidRPr="00170DBA" w:rsidRDefault="002E1AC5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2E1AC5" w:rsidRPr="00170DBA" w:rsidRDefault="000C4C36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 </w:t>
      </w:r>
      <w:r w:rsidRPr="000C4C36">
        <w:rPr>
          <w:rFonts w:asciiTheme="minorHAnsi" w:hAnsiTheme="minorHAnsi"/>
          <w:highlight w:val="yellow"/>
        </w:rPr>
        <w:t>[check with Peter the number of verses]</w:t>
      </w:r>
    </w:p>
    <w:p w:rsidR="00FA20FC" w:rsidRPr="00170DBA" w:rsidRDefault="00FA20FC" w:rsidP="00353AB2">
      <w:pPr>
        <w:tabs>
          <w:tab w:val="left" w:pos="360"/>
        </w:tabs>
        <w:ind w:left="360" w:hanging="360"/>
        <w:rPr>
          <w:rFonts w:asciiTheme="minorHAnsi" w:hAnsiTheme="minorHAnsi"/>
          <w:b/>
        </w:rPr>
      </w:pPr>
      <w:r w:rsidRPr="00170DBA">
        <w:rPr>
          <w:rFonts w:asciiTheme="minorHAnsi" w:hAnsiTheme="minorHAnsi"/>
        </w:rPr>
        <w:br w:type="page"/>
      </w:r>
      <w:bookmarkStart w:id="336" w:name="CoventryCarol"/>
      <w:r w:rsidRPr="00170DBA">
        <w:rPr>
          <w:rFonts w:asciiTheme="minorHAnsi" w:hAnsiTheme="minorHAnsi"/>
          <w:b/>
        </w:rPr>
        <w:lastRenderedPageBreak/>
        <w:t>The Coventry Carol</w:t>
      </w:r>
    </w:p>
    <w:bookmarkEnd w:id="336"/>
    <w:p w:rsidR="00FA20FC" w:rsidRPr="00170DBA" w:rsidRDefault="00FA20FC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FA20FC" w:rsidRPr="00170DBA" w:rsidRDefault="00FA20FC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5D6499" w:rsidRPr="00170DBA" w:rsidRDefault="005D6499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Lullay, Thou little tiny Child</w:t>
      </w:r>
    </w:p>
    <w:p w:rsidR="005D6499" w:rsidRPr="00170DBA" w:rsidRDefault="00353AB2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="005D6499" w:rsidRPr="00170DBA">
        <w:rPr>
          <w:rFonts w:asciiTheme="minorHAnsi" w:hAnsiTheme="minorHAnsi"/>
        </w:rPr>
        <w:t>By, by, lully, lulay</w:t>
      </w:r>
    </w:p>
    <w:p w:rsidR="005D6499" w:rsidRPr="00170DBA" w:rsidRDefault="005D6499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Lullay, Thou little tiny Child</w:t>
      </w:r>
    </w:p>
    <w:p w:rsidR="005D6499" w:rsidRPr="00170DBA" w:rsidRDefault="00353AB2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</w:r>
      <w:r w:rsidR="005D6499" w:rsidRPr="00170DBA">
        <w:rPr>
          <w:rFonts w:asciiTheme="minorHAnsi" w:hAnsiTheme="minorHAnsi"/>
        </w:rPr>
        <w:t>By, by, lully, lulay</w:t>
      </w:r>
      <w:r w:rsidR="00E108D2" w:rsidRPr="00170DBA">
        <w:rPr>
          <w:rFonts w:asciiTheme="minorHAnsi" w:hAnsiTheme="minorHAnsi"/>
        </w:rPr>
        <w:t>.</w:t>
      </w:r>
    </w:p>
    <w:p w:rsidR="00E108D2" w:rsidRPr="00170DBA" w:rsidRDefault="00E108D2" w:rsidP="00353AB2">
      <w:pPr>
        <w:tabs>
          <w:tab w:val="left" w:pos="360"/>
        </w:tabs>
        <w:ind w:left="360" w:hanging="360"/>
        <w:rPr>
          <w:rFonts w:asciiTheme="minorHAnsi" w:hAnsiTheme="minorHAnsi"/>
        </w:rPr>
      </w:pP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O sisters too, how may we do,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to preserve this day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This poor youngling for whom we sing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By, by, lully, lulay.</w:t>
      </w:r>
    </w:p>
    <w:p w:rsidR="00E108D2" w:rsidRPr="00170DBA" w:rsidRDefault="00E108D2" w:rsidP="00E108D2">
      <w:pPr>
        <w:rPr>
          <w:rFonts w:asciiTheme="minorHAnsi" w:hAnsiTheme="minorHAnsi"/>
        </w:rPr>
      </w:pP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Herod the k</w:t>
      </w:r>
      <w:r w:rsidR="00F5250F">
        <w:rPr>
          <w:rFonts w:asciiTheme="minorHAnsi" w:hAnsiTheme="minorHAnsi"/>
        </w:rPr>
        <w:t>in</w:t>
      </w:r>
      <w:r w:rsidRPr="00170DBA">
        <w:rPr>
          <w:rFonts w:asciiTheme="minorHAnsi" w:hAnsiTheme="minorHAnsi"/>
        </w:rPr>
        <w:t>g, in his raging,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Charged he hath this day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His men of might, in his own sight,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All children young to slay</w:t>
      </w:r>
    </w:p>
    <w:p w:rsidR="00E108D2" w:rsidRPr="00170DBA" w:rsidRDefault="00E108D2" w:rsidP="00E108D2">
      <w:pPr>
        <w:rPr>
          <w:rFonts w:asciiTheme="minorHAnsi" w:hAnsiTheme="minorHAnsi"/>
        </w:rPr>
      </w:pP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Then woe is me, poor child for Thee,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ever mourn and say,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For Thy parting  nor say nor sing,</w:t>
      </w:r>
    </w:p>
    <w:p w:rsidR="00E108D2" w:rsidRPr="00170DBA" w:rsidRDefault="00E108D2" w:rsidP="00E108D2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t>By, by, lully, lulay.</w:t>
      </w:r>
    </w:p>
    <w:p w:rsidR="00E108D2" w:rsidRPr="00170DBA" w:rsidRDefault="00E108D2" w:rsidP="00E108D2">
      <w:pPr>
        <w:rPr>
          <w:rFonts w:asciiTheme="minorHAnsi" w:hAnsiTheme="minorHAnsi"/>
        </w:rPr>
      </w:pPr>
    </w:p>
    <w:p w:rsidR="00E108D2" w:rsidRPr="00170DBA" w:rsidRDefault="00E108D2" w:rsidP="00E108D2">
      <w:pPr>
        <w:rPr>
          <w:rFonts w:asciiTheme="minorHAnsi" w:hAnsiTheme="minorHAnsi"/>
        </w:rPr>
      </w:pPr>
    </w:p>
    <w:p w:rsidR="00E108D2" w:rsidRPr="00170DBA" w:rsidRDefault="00E108D2" w:rsidP="00E108D2">
      <w:pPr>
        <w:rPr>
          <w:rFonts w:asciiTheme="minorHAnsi" w:hAnsiTheme="minorHAnsi"/>
        </w:rPr>
      </w:pPr>
    </w:p>
    <w:p w:rsidR="005D6499" w:rsidRPr="00170DBA" w:rsidRDefault="005D6499" w:rsidP="00C21BEE">
      <w:pPr>
        <w:ind w:left="360"/>
        <w:rPr>
          <w:rFonts w:asciiTheme="minorHAnsi" w:hAnsiTheme="minorHAnsi"/>
        </w:rPr>
      </w:pPr>
    </w:p>
    <w:p w:rsidR="005D6499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37" w:name="Maythenight"/>
      <w:r w:rsidRPr="00170DBA">
        <w:rPr>
          <w:rFonts w:asciiTheme="minorHAnsi" w:hAnsiTheme="minorHAnsi"/>
          <w:b/>
        </w:rPr>
        <w:lastRenderedPageBreak/>
        <w:t>A Christmas Gloria</w:t>
      </w:r>
      <w:bookmarkEnd w:id="337"/>
    </w:p>
    <w:p w:rsidR="00C927E6" w:rsidRPr="00170DBA" w:rsidRDefault="00C927E6" w:rsidP="00C21BEE">
      <w:pPr>
        <w:ind w:left="360"/>
        <w:rPr>
          <w:rFonts w:asciiTheme="minorHAnsi" w:hAnsiTheme="minorHAnsi"/>
        </w:rPr>
      </w:pPr>
    </w:p>
    <w:p w:rsidR="00C927E6" w:rsidRPr="00170DBA" w:rsidRDefault="00C927E6" w:rsidP="00C21BEE">
      <w:pPr>
        <w:ind w:left="360"/>
        <w:rPr>
          <w:rFonts w:asciiTheme="minorHAnsi" w:hAnsiTheme="minorHAnsi"/>
        </w:rPr>
      </w:pP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night be filled with beauty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snow gently fall.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friends and family gather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we welcome one and all.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we celebrate a birthday,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birthday of a king: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if we listen closely,</w:t>
      </w:r>
    </w:p>
    <w:p w:rsidR="00C927E6" w:rsidRPr="00170DBA" w:rsidRDefault="00C927E6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may hear the angels sing.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 in excelsis Deo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Gloria, hear the angels sing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night be filled with wonder,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warm fire-light glow.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love and laughter meet us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ev’rywhere we go.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we celebrate each moment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as bells around us ring: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if we listen closely,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may hear the angels sing.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 in excelsis Deo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Gloria, hear the angels sing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night be filled with music.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whole world seem bright.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children all be joyful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on this glorious night.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May the carollers lift their voices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sweet noels bring: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if we listen closely,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we may hear the angels sing.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 in excelsis Deo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Gloria, Gloria, hear the angels sing</w:t>
      </w:r>
    </w:p>
    <w:p w:rsidR="00E05BA4" w:rsidRPr="00170DBA" w:rsidRDefault="00E05BA4" w:rsidP="00E05BA4">
      <w:pPr>
        <w:ind w:left="360"/>
        <w:rPr>
          <w:rFonts w:asciiTheme="minorHAnsi" w:hAnsiTheme="minorHAnsi"/>
        </w:rPr>
      </w:pP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 in excelsis Deo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Gloria in excelsis Deo.</w:t>
      </w:r>
    </w:p>
    <w:p w:rsidR="00E05BA4" w:rsidRPr="00170DBA" w:rsidRDefault="00E05BA4" w:rsidP="00C21BEE">
      <w:pPr>
        <w:ind w:left="360"/>
        <w:rPr>
          <w:rFonts w:asciiTheme="minorHAnsi" w:hAnsiTheme="minorHAnsi"/>
        </w:rPr>
      </w:pPr>
    </w:p>
    <w:p w:rsidR="00BB5690" w:rsidRPr="00170DBA" w:rsidRDefault="00BB5690" w:rsidP="00C21BEE">
      <w:pPr>
        <w:ind w:left="360"/>
        <w:rPr>
          <w:rFonts w:asciiTheme="minorHAnsi" w:hAnsiTheme="minorHAnsi"/>
        </w:rPr>
      </w:pPr>
    </w:p>
    <w:p w:rsidR="00BB5690" w:rsidRPr="00170DBA" w:rsidRDefault="00BB5690">
      <w:pPr>
        <w:rPr>
          <w:rFonts w:asciiTheme="minorHAnsi" w:hAnsiTheme="minorHAnsi"/>
        </w:rPr>
      </w:pPr>
      <w:r w:rsidRPr="00170DBA">
        <w:rPr>
          <w:rFonts w:asciiTheme="minorHAnsi" w:hAnsiTheme="minorHAnsi"/>
        </w:rPr>
        <w:lastRenderedPageBreak/>
        <w:br w:type="page"/>
      </w:r>
    </w:p>
    <w:p w:rsidR="00BB5690" w:rsidRPr="00170DBA" w:rsidRDefault="00BB5690" w:rsidP="00C21BEE">
      <w:pPr>
        <w:ind w:left="360"/>
        <w:rPr>
          <w:rFonts w:asciiTheme="minorHAnsi" w:hAnsiTheme="minorHAnsi"/>
          <w:b/>
        </w:rPr>
      </w:pPr>
      <w:bookmarkStart w:id="338" w:name="AGreatandMightyWonder"/>
      <w:r w:rsidRPr="00170DBA">
        <w:rPr>
          <w:rFonts w:asciiTheme="minorHAnsi" w:hAnsiTheme="minorHAnsi"/>
          <w:b/>
        </w:rPr>
        <w:lastRenderedPageBreak/>
        <w:t>A great and mighty wonder</w:t>
      </w:r>
    </w:p>
    <w:bookmarkEnd w:id="338"/>
    <w:p w:rsidR="00BB5690" w:rsidRPr="00170DBA" w:rsidRDefault="00BB5690" w:rsidP="00C21BEE">
      <w:pPr>
        <w:ind w:left="360"/>
        <w:rPr>
          <w:rFonts w:asciiTheme="minorHAnsi" w:hAnsiTheme="minorHAnsi"/>
        </w:rPr>
      </w:pPr>
    </w:p>
    <w:p w:rsidR="00BB5690" w:rsidRPr="00170DBA" w:rsidRDefault="00BB5690" w:rsidP="00C21BEE">
      <w:pPr>
        <w:ind w:left="360"/>
        <w:rPr>
          <w:rFonts w:asciiTheme="minorHAnsi" w:hAnsiTheme="minorHAnsi"/>
        </w:rPr>
      </w:pPr>
    </w:p>
    <w:p w:rsidR="00170DBA" w:rsidRPr="00170DBA" w:rsidRDefault="00170DBA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 great and mighty wonder,</w:t>
      </w:r>
    </w:p>
    <w:p w:rsidR="00170DBA" w:rsidRPr="00170DBA" w:rsidRDefault="00170DBA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a full and holy cure!</w:t>
      </w:r>
    </w:p>
    <w:p w:rsidR="00170DBA" w:rsidRPr="00170DBA" w:rsidRDefault="00170DBA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Virgin bears the Infant</w:t>
      </w:r>
    </w:p>
    <w:p w:rsid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with virgin-honour pure:</w:t>
      </w:r>
    </w:p>
    <w:p w:rsidR="00170DBA" w:rsidRPr="00170DBA" w:rsidRDefault="00170DBA" w:rsidP="00170DBA">
      <w:pPr>
        <w:ind w:left="360"/>
        <w:rPr>
          <w:rFonts w:asciiTheme="minorHAnsi" w:hAnsiTheme="minorHAnsi"/>
          <w:sz w:val="6"/>
          <w:szCs w:val="6"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    </w:t>
      </w:r>
      <w:r w:rsidRPr="00170DBA">
        <w:rPr>
          <w:rFonts w:asciiTheme="minorHAnsi" w:hAnsiTheme="minorHAnsi"/>
          <w:i/>
        </w:rPr>
        <w:t>Repeat the hymn again:</w:t>
      </w:r>
    </w:p>
    <w:p w:rsidR="00170DBA" w:rsidRPr="00170DBA" w:rsidRDefault="00170DBA" w:rsidP="00170DBA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  <w:i/>
        </w:rPr>
        <w:t xml:space="preserve">     ‘To God on high be glory,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  <w:i/>
        </w:rPr>
        <w:t xml:space="preserve">    and peace on earth to men.”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Word becomes incarnate,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and yet remains on high;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and cherubim sing anthems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to shepherds from the sky:  </w:t>
      </w:r>
      <w:r w:rsidRPr="00170DBA">
        <w:rPr>
          <w:rFonts w:asciiTheme="minorHAnsi" w:hAnsiTheme="minorHAnsi"/>
          <w:i/>
        </w:rPr>
        <w:t>Repeat...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While thus they sing your Monarch,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those bright angelic bands,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rejoice, ye vales and mountains,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ye oceans, clap your hands:  </w:t>
      </w:r>
      <w:r w:rsidRPr="00170DBA">
        <w:rPr>
          <w:rFonts w:asciiTheme="minorHAnsi" w:hAnsiTheme="minorHAnsi"/>
          <w:i/>
        </w:rPr>
        <w:t>Repeat...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Since all he comes to ransom,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 xml:space="preserve">  by all be he adored,</w:t>
      </w:r>
    </w:p>
    <w:p w:rsidR="00170DBA" w:rsidRPr="00170DBA" w:rsidRDefault="00170DBA" w:rsidP="00170DB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the Infant born in Beth’lem,</w:t>
      </w:r>
    </w:p>
    <w:p w:rsidR="00170DBA" w:rsidRPr="00170DBA" w:rsidRDefault="00170DBA" w:rsidP="00170DBA">
      <w:pPr>
        <w:ind w:left="360"/>
        <w:rPr>
          <w:rFonts w:asciiTheme="minorHAnsi" w:hAnsiTheme="minorHAnsi"/>
          <w:i/>
        </w:rPr>
      </w:pPr>
      <w:r w:rsidRPr="00170DBA">
        <w:rPr>
          <w:rFonts w:asciiTheme="minorHAnsi" w:hAnsiTheme="minorHAnsi"/>
        </w:rPr>
        <w:t xml:space="preserve">  the Saviour and the Lord:  </w:t>
      </w:r>
      <w:r w:rsidRPr="00170DBA">
        <w:rPr>
          <w:rFonts w:asciiTheme="minorHAnsi" w:hAnsiTheme="minorHAnsi"/>
          <w:i/>
        </w:rPr>
        <w:t>Repeat...</w:t>
      </w:r>
    </w:p>
    <w:p w:rsidR="00170DBA" w:rsidRPr="00170DBA" w:rsidRDefault="00170DBA" w:rsidP="00170DBA">
      <w:pPr>
        <w:ind w:left="360"/>
        <w:rPr>
          <w:rFonts w:asciiTheme="minorHAnsi" w:hAnsiTheme="minorHAnsi"/>
          <w:i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  <w:i/>
        </w:rPr>
      </w:pPr>
    </w:p>
    <w:p w:rsidR="00170DBA" w:rsidRPr="00170DBA" w:rsidRDefault="00170DBA" w:rsidP="00170DBA">
      <w:pPr>
        <w:ind w:left="360"/>
        <w:rPr>
          <w:rFonts w:asciiTheme="minorHAnsi" w:hAnsiTheme="minorHAnsi"/>
          <w:i/>
        </w:rPr>
      </w:pPr>
    </w:p>
    <w:p w:rsidR="00170DBA" w:rsidRPr="00170DBA" w:rsidRDefault="00170DBA" w:rsidP="00170DBA">
      <w:pPr>
        <w:ind w:left="360"/>
        <w:jc w:val="right"/>
        <w:rPr>
          <w:rFonts w:asciiTheme="minorHAnsi" w:hAnsiTheme="minorHAnsi"/>
          <w:i/>
          <w:u w:val="single"/>
        </w:rPr>
      </w:pPr>
    </w:p>
    <w:p w:rsidR="00E05BA4" w:rsidRPr="00170DBA" w:rsidRDefault="00E05BA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br w:type="page"/>
      </w:r>
      <w:bookmarkStart w:id="339" w:name="Liftupyourvoice"/>
      <w:r w:rsidR="003B2D64" w:rsidRPr="00170DBA">
        <w:rPr>
          <w:rFonts w:asciiTheme="minorHAnsi" w:hAnsiTheme="minorHAnsi"/>
          <w:b/>
        </w:rPr>
        <w:lastRenderedPageBreak/>
        <w:t>Lift up your voice, alleluia</w:t>
      </w:r>
      <w:bookmarkEnd w:id="339"/>
    </w:p>
    <w:p w:rsidR="003B2D64" w:rsidRPr="00170DBA" w:rsidRDefault="003B2D64" w:rsidP="00C21BEE">
      <w:pPr>
        <w:ind w:left="360"/>
        <w:rPr>
          <w:rFonts w:asciiTheme="minorHAnsi" w:hAnsiTheme="minorHAnsi"/>
        </w:rPr>
      </w:pPr>
    </w:p>
    <w:p w:rsidR="003B2D64" w:rsidRPr="00170DBA" w:rsidRDefault="003B2D64" w:rsidP="00C21BEE">
      <w:pPr>
        <w:ind w:left="360"/>
        <w:rPr>
          <w:rFonts w:asciiTheme="minorHAnsi" w:hAnsiTheme="minorHAnsi"/>
        </w:rPr>
      </w:pP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alleluia: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raise your song to the glorious sky.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alleluia;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heavens on high.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Sing alleluia, 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raise your song to the glorious sky.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Sing alleluia, 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praise to the heavens on high.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</w:p>
    <w:p w:rsidR="003B2D64" w:rsidRPr="00170DBA" w:rsidRDefault="003B2D64" w:rsidP="003B2D6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alleluia:</w:t>
      </w:r>
    </w:p>
    <w:p w:rsidR="003B2D64" w:rsidRPr="00170DBA" w:rsidRDefault="003B2D64" w:rsidP="003B2D6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raise your song to the glorious sky.</w:t>
      </w:r>
    </w:p>
    <w:p w:rsidR="003B2D64" w:rsidRPr="00170DBA" w:rsidRDefault="003B2D64" w:rsidP="003B2D6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alleluia;</w:t>
      </w:r>
    </w:p>
    <w:p w:rsidR="003B2D64" w:rsidRPr="00170DBA" w:rsidRDefault="003B2D64" w:rsidP="003B2D64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heavens on high.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babe born this day,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asleep </w:t>
      </w:r>
      <w:r w:rsidR="00004DFA" w:rsidRPr="00170DBA">
        <w:rPr>
          <w:rFonts w:asciiTheme="minorHAnsi" w:hAnsiTheme="minorHAnsi"/>
        </w:rPr>
        <w:t>i</w:t>
      </w:r>
      <w:r w:rsidRPr="00170DBA">
        <w:rPr>
          <w:rFonts w:asciiTheme="minorHAnsi" w:hAnsiTheme="minorHAnsi"/>
        </w:rPr>
        <w:t>n the hay.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The angels sing of peace and joy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a star shows the way.</w:t>
      </w:r>
    </w:p>
    <w:p w:rsidR="003B2D64" w:rsidRPr="00170DBA" w:rsidRDefault="003B2D64" w:rsidP="00C21BEE">
      <w:pPr>
        <w:ind w:left="360"/>
        <w:rPr>
          <w:rFonts w:asciiTheme="minorHAnsi" w:hAnsiTheme="minorHAnsi"/>
        </w:rPr>
      </w:pP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alleluia: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raise your song to the glorious sky.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Lift up your voice, alleluia;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>Praise to the heavens on high.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Sing alleluia, 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raise your song to the glorious sky.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 xml:space="preserve">Sing alleluia, </w:t>
      </w:r>
    </w:p>
    <w:p w:rsidR="00004DFA" w:rsidRPr="00170DBA" w:rsidRDefault="00004DFA" w:rsidP="00004DFA">
      <w:pPr>
        <w:ind w:left="360"/>
        <w:rPr>
          <w:rFonts w:asciiTheme="minorHAnsi" w:hAnsiTheme="minorHAnsi"/>
        </w:rPr>
      </w:pPr>
      <w:r w:rsidRPr="00170DBA">
        <w:rPr>
          <w:rFonts w:asciiTheme="minorHAnsi" w:hAnsiTheme="minorHAnsi"/>
        </w:rPr>
        <w:tab/>
        <w:t>praise to the heavens on high.</w:t>
      </w:r>
    </w:p>
    <w:p w:rsidR="003B2D64" w:rsidRDefault="003B2D64" w:rsidP="00C21BEE">
      <w:pPr>
        <w:ind w:left="360"/>
        <w:rPr>
          <w:rFonts w:asciiTheme="minorHAnsi" w:hAnsiTheme="minorHAnsi"/>
        </w:rPr>
      </w:pPr>
    </w:p>
    <w:p w:rsidR="00E55966" w:rsidRDefault="00E55966" w:rsidP="00C21BEE">
      <w:pPr>
        <w:ind w:left="360"/>
        <w:rPr>
          <w:rFonts w:asciiTheme="minorHAnsi" w:hAnsiTheme="minorHAnsi"/>
        </w:rPr>
      </w:pPr>
    </w:p>
    <w:p w:rsidR="00E55966" w:rsidRDefault="00E55966">
      <w:pPr>
        <w:rPr>
          <w:rFonts w:asciiTheme="minorHAnsi" w:hAnsiTheme="minorHAnsi"/>
        </w:rPr>
      </w:pPr>
      <w:r>
        <w:rPr>
          <w:rFonts w:asciiTheme="minorHAnsi" w:hAnsiTheme="minorHAnsi"/>
        </w:rPr>
        <w:br w:type="page"/>
      </w:r>
    </w:p>
    <w:p w:rsidR="00E55966" w:rsidRPr="00E55966" w:rsidRDefault="00E55966" w:rsidP="00C21BEE">
      <w:pPr>
        <w:ind w:left="360"/>
        <w:rPr>
          <w:rFonts w:asciiTheme="minorHAnsi" w:hAnsiTheme="minorHAnsi"/>
          <w:b/>
          <w:sz w:val="28"/>
        </w:rPr>
      </w:pPr>
      <w:bookmarkStart w:id="340" w:name="AchildisborninBethlehem"/>
      <w:r w:rsidRPr="00E55966">
        <w:rPr>
          <w:rFonts w:asciiTheme="minorHAnsi" w:hAnsiTheme="minorHAnsi"/>
          <w:b/>
          <w:sz w:val="28"/>
        </w:rPr>
        <w:lastRenderedPageBreak/>
        <w:t>A child is born in Bethlehem</w:t>
      </w:r>
    </w:p>
    <w:bookmarkEnd w:id="340"/>
    <w:p w:rsidR="00E55966" w:rsidRDefault="00E55966" w:rsidP="00C21BEE">
      <w:pPr>
        <w:ind w:left="360"/>
        <w:rPr>
          <w:rFonts w:asciiTheme="minorHAnsi" w:hAnsiTheme="minorHAnsi"/>
        </w:rPr>
      </w:pPr>
    </w:p>
    <w:p w:rsidR="00E55966" w:rsidRDefault="00E55966" w:rsidP="00C21BEE">
      <w:pPr>
        <w:ind w:left="360"/>
        <w:rPr>
          <w:rFonts w:asciiTheme="minorHAnsi" w:hAnsiTheme="minorHAnsi"/>
        </w:rPr>
      </w:pPr>
    </w:p>
    <w:p w:rsidR="00E55966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 child is born in Bethlehem,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joy is in Jerusalem,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Rejoice and sing, both high and low,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Benedicamus Domino,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Of Mary mother he is born,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To free all souls this Christmas morn,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O sing your praises, one and all,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on your knees in homage fall,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 star is shining O’er the place,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love is shining in his face,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So follow now the pointing star,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And worship all both near and far. alleluia, alleluia.</w:t>
      </w:r>
    </w:p>
    <w:p w:rsidR="00D64F99" w:rsidRDefault="00D64F99" w:rsidP="00C21BEE">
      <w:pPr>
        <w:ind w:left="360"/>
        <w:rPr>
          <w:rFonts w:asciiTheme="minorHAnsi" w:hAnsiTheme="minorHAnsi"/>
        </w:rPr>
      </w:pPr>
    </w:p>
    <w:p w:rsidR="00D64F99" w:rsidRDefault="00973564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To thee, O Lord, be glory paid, alleluia, alleluia.</w:t>
      </w:r>
    </w:p>
    <w:p w:rsidR="00973564" w:rsidRDefault="00973564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Thou son of Mary, mother maid, alleluia, alleluia.</w:t>
      </w:r>
    </w:p>
    <w:p w:rsidR="00973564" w:rsidRDefault="00973564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To Holy Trinity give praise, alleluia, alleluia.</w:t>
      </w:r>
    </w:p>
    <w:p w:rsidR="00973564" w:rsidRDefault="00973564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Deo gratias always, alleluia, alleluia.</w:t>
      </w:r>
    </w:p>
    <w:p w:rsidR="00973564" w:rsidRDefault="00973564" w:rsidP="00C21BEE">
      <w:pPr>
        <w:ind w:left="360"/>
        <w:rPr>
          <w:rFonts w:asciiTheme="minorHAnsi" w:hAnsiTheme="minorHAnsi"/>
        </w:rPr>
      </w:pPr>
    </w:p>
    <w:p w:rsidR="00973564" w:rsidRDefault="00973564" w:rsidP="00C21BEE">
      <w:pPr>
        <w:ind w:left="360"/>
        <w:rPr>
          <w:rFonts w:asciiTheme="minorHAnsi" w:hAnsiTheme="minorHAnsi"/>
        </w:rPr>
      </w:pPr>
    </w:p>
    <w:p w:rsidR="00973564" w:rsidRDefault="00973564" w:rsidP="00C21BEE">
      <w:pPr>
        <w:ind w:left="360"/>
        <w:rPr>
          <w:rFonts w:asciiTheme="minorHAnsi" w:hAnsiTheme="minorHAnsi"/>
        </w:rPr>
      </w:pPr>
      <w:r>
        <w:rPr>
          <w:rFonts w:asciiTheme="minorHAnsi" w:hAnsiTheme="minorHAnsi"/>
        </w:rPr>
        <w:t>Malcolm Archer</w:t>
      </w:r>
    </w:p>
    <w:p w:rsidR="00973564" w:rsidRDefault="00973564" w:rsidP="00C21BEE">
      <w:pPr>
        <w:ind w:left="360"/>
        <w:rPr>
          <w:rFonts w:asciiTheme="minorHAnsi" w:hAnsiTheme="minorHAnsi"/>
        </w:rPr>
      </w:pPr>
    </w:p>
    <w:p w:rsidR="00973564" w:rsidRPr="00170DBA" w:rsidRDefault="00973564" w:rsidP="00C21BEE">
      <w:pPr>
        <w:ind w:left="360"/>
        <w:rPr>
          <w:rFonts w:asciiTheme="minorHAnsi" w:hAnsiTheme="minorHAnsi"/>
        </w:rPr>
      </w:pPr>
    </w:p>
    <w:sectPr w:rsidR="00973564" w:rsidRPr="00170DBA" w:rsidSect="00796B9B">
      <w:type w:val="continuous"/>
      <w:pgSz w:w="15840" w:h="12240" w:orient="landscape"/>
      <w:pgMar w:top="720" w:right="720" w:bottom="720" w:left="720" w:header="720" w:footer="720" w:gutter="0"/>
      <w:cols w:num="2" w:space="1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92268F"/>
    <w:multiLevelType w:val="hybridMultilevel"/>
    <w:tmpl w:val="AF84E5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678AF"/>
    <w:multiLevelType w:val="hybridMultilevel"/>
    <w:tmpl w:val="252C72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intFractionalCharacterWidth/>
  <w:doNotTrackFormatting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907F56"/>
    <w:rsid w:val="00004DFA"/>
    <w:rsid w:val="000369A8"/>
    <w:rsid w:val="000412CF"/>
    <w:rsid w:val="00063E79"/>
    <w:rsid w:val="00066BC1"/>
    <w:rsid w:val="00077E69"/>
    <w:rsid w:val="000C4C36"/>
    <w:rsid w:val="000D57E5"/>
    <w:rsid w:val="000F25AF"/>
    <w:rsid w:val="001049B0"/>
    <w:rsid w:val="001507BE"/>
    <w:rsid w:val="001530DD"/>
    <w:rsid w:val="00155F62"/>
    <w:rsid w:val="00170DBA"/>
    <w:rsid w:val="0018548D"/>
    <w:rsid w:val="001C004A"/>
    <w:rsid w:val="001E0BCB"/>
    <w:rsid w:val="001E1245"/>
    <w:rsid w:val="001E1366"/>
    <w:rsid w:val="001F4FEF"/>
    <w:rsid w:val="001F5127"/>
    <w:rsid w:val="00202560"/>
    <w:rsid w:val="0020499E"/>
    <w:rsid w:val="002347EB"/>
    <w:rsid w:val="00266CA4"/>
    <w:rsid w:val="002845B1"/>
    <w:rsid w:val="00284D87"/>
    <w:rsid w:val="0028762E"/>
    <w:rsid w:val="00296761"/>
    <w:rsid w:val="002A187A"/>
    <w:rsid w:val="002B448D"/>
    <w:rsid w:val="002C2E7A"/>
    <w:rsid w:val="002E1AC5"/>
    <w:rsid w:val="002F1B4E"/>
    <w:rsid w:val="00305AAF"/>
    <w:rsid w:val="00324490"/>
    <w:rsid w:val="00333043"/>
    <w:rsid w:val="0035055F"/>
    <w:rsid w:val="003530F8"/>
    <w:rsid w:val="00353AB2"/>
    <w:rsid w:val="00357C5B"/>
    <w:rsid w:val="00360FEC"/>
    <w:rsid w:val="00362127"/>
    <w:rsid w:val="0036415A"/>
    <w:rsid w:val="00367294"/>
    <w:rsid w:val="003758B7"/>
    <w:rsid w:val="00395CC2"/>
    <w:rsid w:val="003B21F5"/>
    <w:rsid w:val="003B2D64"/>
    <w:rsid w:val="003B345E"/>
    <w:rsid w:val="003C077C"/>
    <w:rsid w:val="003D589C"/>
    <w:rsid w:val="003E2699"/>
    <w:rsid w:val="003F497E"/>
    <w:rsid w:val="003F77EF"/>
    <w:rsid w:val="003F7A92"/>
    <w:rsid w:val="00403295"/>
    <w:rsid w:val="004135C8"/>
    <w:rsid w:val="00420485"/>
    <w:rsid w:val="0042538A"/>
    <w:rsid w:val="00436C72"/>
    <w:rsid w:val="0044219E"/>
    <w:rsid w:val="004621B9"/>
    <w:rsid w:val="0048086F"/>
    <w:rsid w:val="00481E53"/>
    <w:rsid w:val="0048792D"/>
    <w:rsid w:val="004A36E9"/>
    <w:rsid w:val="004D1451"/>
    <w:rsid w:val="004D62B0"/>
    <w:rsid w:val="004F575B"/>
    <w:rsid w:val="004F6341"/>
    <w:rsid w:val="005179BF"/>
    <w:rsid w:val="00525281"/>
    <w:rsid w:val="00556051"/>
    <w:rsid w:val="005659F2"/>
    <w:rsid w:val="005805B4"/>
    <w:rsid w:val="00580A6E"/>
    <w:rsid w:val="005B64B1"/>
    <w:rsid w:val="005D2161"/>
    <w:rsid w:val="005D252E"/>
    <w:rsid w:val="005D6499"/>
    <w:rsid w:val="005E09CA"/>
    <w:rsid w:val="005F3C96"/>
    <w:rsid w:val="00606B55"/>
    <w:rsid w:val="006071C8"/>
    <w:rsid w:val="006078E1"/>
    <w:rsid w:val="00614BF9"/>
    <w:rsid w:val="00620835"/>
    <w:rsid w:val="00622BEA"/>
    <w:rsid w:val="00625B3C"/>
    <w:rsid w:val="00630F28"/>
    <w:rsid w:val="0063441B"/>
    <w:rsid w:val="0063543A"/>
    <w:rsid w:val="00635E39"/>
    <w:rsid w:val="00663BC7"/>
    <w:rsid w:val="00664B56"/>
    <w:rsid w:val="0067351A"/>
    <w:rsid w:val="00676771"/>
    <w:rsid w:val="0068249E"/>
    <w:rsid w:val="006827E0"/>
    <w:rsid w:val="00685ED9"/>
    <w:rsid w:val="0069408E"/>
    <w:rsid w:val="006E1017"/>
    <w:rsid w:val="006E1062"/>
    <w:rsid w:val="0070039B"/>
    <w:rsid w:val="00705AF8"/>
    <w:rsid w:val="00707624"/>
    <w:rsid w:val="007113DE"/>
    <w:rsid w:val="0072526C"/>
    <w:rsid w:val="00742982"/>
    <w:rsid w:val="007440FE"/>
    <w:rsid w:val="0075170F"/>
    <w:rsid w:val="007677C0"/>
    <w:rsid w:val="007815D5"/>
    <w:rsid w:val="00784803"/>
    <w:rsid w:val="00785F41"/>
    <w:rsid w:val="00796B9B"/>
    <w:rsid w:val="007A286A"/>
    <w:rsid w:val="007E6D81"/>
    <w:rsid w:val="007F4B7C"/>
    <w:rsid w:val="00801854"/>
    <w:rsid w:val="00803548"/>
    <w:rsid w:val="00807565"/>
    <w:rsid w:val="00812620"/>
    <w:rsid w:val="00817DC4"/>
    <w:rsid w:val="008203D0"/>
    <w:rsid w:val="0082318F"/>
    <w:rsid w:val="00825433"/>
    <w:rsid w:val="00843014"/>
    <w:rsid w:val="008629CE"/>
    <w:rsid w:val="00867B13"/>
    <w:rsid w:val="00870C6B"/>
    <w:rsid w:val="00871B91"/>
    <w:rsid w:val="008778FA"/>
    <w:rsid w:val="0089104C"/>
    <w:rsid w:val="00894FF7"/>
    <w:rsid w:val="008A142C"/>
    <w:rsid w:val="008A2E91"/>
    <w:rsid w:val="008A7B6D"/>
    <w:rsid w:val="008E03C3"/>
    <w:rsid w:val="009016DA"/>
    <w:rsid w:val="00907F56"/>
    <w:rsid w:val="0091335F"/>
    <w:rsid w:val="00944DF8"/>
    <w:rsid w:val="00946019"/>
    <w:rsid w:val="00953423"/>
    <w:rsid w:val="009561E8"/>
    <w:rsid w:val="009662E9"/>
    <w:rsid w:val="00967076"/>
    <w:rsid w:val="00973564"/>
    <w:rsid w:val="0098285A"/>
    <w:rsid w:val="00984EF2"/>
    <w:rsid w:val="009B061C"/>
    <w:rsid w:val="009B24FC"/>
    <w:rsid w:val="009B3512"/>
    <w:rsid w:val="009B5524"/>
    <w:rsid w:val="009D7C95"/>
    <w:rsid w:val="009E16A3"/>
    <w:rsid w:val="009E2D76"/>
    <w:rsid w:val="009E40BC"/>
    <w:rsid w:val="009F20C8"/>
    <w:rsid w:val="009F42CD"/>
    <w:rsid w:val="00A15DAB"/>
    <w:rsid w:val="00A30F93"/>
    <w:rsid w:val="00A71785"/>
    <w:rsid w:val="00A96F13"/>
    <w:rsid w:val="00AB1C1B"/>
    <w:rsid w:val="00AE30E1"/>
    <w:rsid w:val="00AF4319"/>
    <w:rsid w:val="00B02F18"/>
    <w:rsid w:val="00B13597"/>
    <w:rsid w:val="00B23277"/>
    <w:rsid w:val="00B6500B"/>
    <w:rsid w:val="00B80F94"/>
    <w:rsid w:val="00B83774"/>
    <w:rsid w:val="00B946E2"/>
    <w:rsid w:val="00B96D82"/>
    <w:rsid w:val="00BA1125"/>
    <w:rsid w:val="00BB2397"/>
    <w:rsid w:val="00BB5690"/>
    <w:rsid w:val="00BC0A43"/>
    <w:rsid w:val="00BD4DB5"/>
    <w:rsid w:val="00BD696A"/>
    <w:rsid w:val="00BE1739"/>
    <w:rsid w:val="00BF24B4"/>
    <w:rsid w:val="00C001EC"/>
    <w:rsid w:val="00C0401B"/>
    <w:rsid w:val="00C076A4"/>
    <w:rsid w:val="00C212D0"/>
    <w:rsid w:val="00C21BEE"/>
    <w:rsid w:val="00C463EF"/>
    <w:rsid w:val="00C510B0"/>
    <w:rsid w:val="00C56200"/>
    <w:rsid w:val="00C63A07"/>
    <w:rsid w:val="00C927E6"/>
    <w:rsid w:val="00CA0040"/>
    <w:rsid w:val="00CA2BDC"/>
    <w:rsid w:val="00CB0075"/>
    <w:rsid w:val="00CB06D7"/>
    <w:rsid w:val="00CC7444"/>
    <w:rsid w:val="00CC752F"/>
    <w:rsid w:val="00CD0976"/>
    <w:rsid w:val="00CD287C"/>
    <w:rsid w:val="00D037C0"/>
    <w:rsid w:val="00D04D28"/>
    <w:rsid w:val="00D35C1E"/>
    <w:rsid w:val="00D42F38"/>
    <w:rsid w:val="00D543DF"/>
    <w:rsid w:val="00D634F1"/>
    <w:rsid w:val="00D64948"/>
    <w:rsid w:val="00D64F99"/>
    <w:rsid w:val="00D677D6"/>
    <w:rsid w:val="00D82C91"/>
    <w:rsid w:val="00DE1527"/>
    <w:rsid w:val="00DE5DC7"/>
    <w:rsid w:val="00DF03E6"/>
    <w:rsid w:val="00DF691D"/>
    <w:rsid w:val="00E05BA4"/>
    <w:rsid w:val="00E108D2"/>
    <w:rsid w:val="00E10B1C"/>
    <w:rsid w:val="00E1256D"/>
    <w:rsid w:val="00E146B3"/>
    <w:rsid w:val="00E15D3D"/>
    <w:rsid w:val="00E20BD0"/>
    <w:rsid w:val="00E27218"/>
    <w:rsid w:val="00E35D3E"/>
    <w:rsid w:val="00E50F32"/>
    <w:rsid w:val="00E55966"/>
    <w:rsid w:val="00E64B47"/>
    <w:rsid w:val="00E76677"/>
    <w:rsid w:val="00E85A1E"/>
    <w:rsid w:val="00E8632E"/>
    <w:rsid w:val="00EA05BD"/>
    <w:rsid w:val="00EC6AE1"/>
    <w:rsid w:val="00ED0F18"/>
    <w:rsid w:val="00EE6375"/>
    <w:rsid w:val="00EF296B"/>
    <w:rsid w:val="00F250AD"/>
    <w:rsid w:val="00F4102B"/>
    <w:rsid w:val="00F41811"/>
    <w:rsid w:val="00F5250F"/>
    <w:rsid w:val="00F56804"/>
    <w:rsid w:val="00F56930"/>
    <w:rsid w:val="00F7601E"/>
    <w:rsid w:val="00F77083"/>
    <w:rsid w:val="00F8011B"/>
    <w:rsid w:val="00F817C8"/>
    <w:rsid w:val="00F83E82"/>
    <w:rsid w:val="00F93232"/>
    <w:rsid w:val="00FA20FC"/>
    <w:rsid w:val="00FB062A"/>
    <w:rsid w:val="00FB39E4"/>
    <w:rsid w:val="00FC66AB"/>
    <w:rsid w:val="00FD4B44"/>
    <w:rsid w:val="00FD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C95E0C"/>
  <w15:docId w15:val="{7F885B12-4436-4119-8FD3-B234D0DEA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0B1C"/>
    <w:rPr>
      <w:sz w:val="22"/>
      <w:lang w:eastAsia="en-US"/>
    </w:rPr>
  </w:style>
  <w:style w:type="paragraph" w:styleId="Heading1">
    <w:name w:val="heading 1"/>
    <w:basedOn w:val="Normal"/>
    <w:next w:val="Normal"/>
    <w:qFormat/>
    <w:rsid w:val="00796B9B"/>
    <w:pPr>
      <w:keepNext/>
      <w:tabs>
        <w:tab w:val="right" w:pos="6480"/>
      </w:tabs>
      <w:outlineLvl w:val="0"/>
    </w:pPr>
    <w:rPr>
      <w:i/>
    </w:rPr>
  </w:style>
  <w:style w:type="paragraph" w:styleId="Heading2">
    <w:name w:val="heading 2"/>
    <w:basedOn w:val="Normal"/>
    <w:next w:val="Normal"/>
    <w:link w:val="Heading2Char"/>
    <w:qFormat/>
    <w:rsid w:val="00796B9B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796B9B"/>
    <w:pPr>
      <w:keepNext/>
      <w:tabs>
        <w:tab w:val="right" w:pos="6480"/>
      </w:tabs>
      <w:outlineLvl w:val="2"/>
    </w:pPr>
    <w:rPr>
      <w:i/>
      <w:iCs/>
      <w:sz w:val="24"/>
    </w:rPr>
  </w:style>
  <w:style w:type="paragraph" w:styleId="Heading4">
    <w:name w:val="heading 4"/>
    <w:basedOn w:val="Normal"/>
    <w:next w:val="Normal"/>
    <w:qFormat/>
    <w:rsid w:val="00796B9B"/>
    <w:pPr>
      <w:keepNext/>
      <w:ind w:left="1260"/>
      <w:outlineLvl w:val="3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796B9B"/>
    <w:pPr>
      <w:tabs>
        <w:tab w:val="left" w:pos="540"/>
      </w:tabs>
    </w:pPr>
  </w:style>
  <w:style w:type="paragraph" w:customStyle="1" w:styleId="space">
    <w:name w:val="space"/>
    <w:basedOn w:val="Normal"/>
    <w:rsid w:val="00796B9B"/>
    <w:pPr>
      <w:tabs>
        <w:tab w:val="right" w:pos="6930"/>
      </w:tabs>
    </w:pPr>
    <w:rPr>
      <w:rFonts w:ascii="Arial" w:hAnsi="Arial"/>
      <w:b/>
      <w:smallCaps/>
      <w:sz w:val="12"/>
    </w:rPr>
  </w:style>
  <w:style w:type="paragraph" w:customStyle="1" w:styleId="order">
    <w:name w:val="order"/>
    <w:basedOn w:val="Normal"/>
    <w:rsid w:val="00796B9B"/>
    <w:pPr>
      <w:tabs>
        <w:tab w:val="left" w:pos="3510"/>
      </w:tabs>
      <w:ind w:left="720"/>
    </w:pPr>
  </w:style>
  <w:style w:type="paragraph" w:styleId="Index1">
    <w:name w:val="index 1"/>
    <w:basedOn w:val="Normal"/>
    <w:next w:val="Normal"/>
    <w:autoRedefine/>
    <w:semiHidden/>
    <w:rsid w:val="00D64F99"/>
    <w:pPr>
      <w:ind w:left="220" w:hanging="220"/>
      <w:outlineLvl w:val="0"/>
    </w:pPr>
  </w:style>
  <w:style w:type="paragraph" w:styleId="Index2">
    <w:name w:val="index 2"/>
    <w:basedOn w:val="Normal"/>
    <w:next w:val="Normal"/>
    <w:autoRedefine/>
    <w:semiHidden/>
    <w:rsid w:val="00796B9B"/>
    <w:pPr>
      <w:ind w:left="440" w:hanging="220"/>
    </w:pPr>
    <w:rPr>
      <w:sz w:val="18"/>
    </w:rPr>
  </w:style>
  <w:style w:type="paragraph" w:styleId="Index3">
    <w:name w:val="index 3"/>
    <w:basedOn w:val="Normal"/>
    <w:next w:val="Normal"/>
    <w:autoRedefine/>
    <w:semiHidden/>
    <w:rsid w:val="00796B9B"/>
    <w:pPr>
      <w:ind w:left="660" w:hanging="220"/>
    </w:pPr>
    <w:rPr>
      <w:sz w:val="18"/>
    </w:rPr>
  </w:style>
  <w:style w:type="paragraph" w:styleId="Index4">
    <w:name w:val="index 4"/>
    <w:basedOn w:val="Normal"/>
    <w:next w:val="Normal"/>
    <w:autoRedefine/>
    <w:semiHidden/>
    <w:rsid w:val="00796B9B"/>
    <w:pPr>
      <w:ind w:left="880" w:hanging="220"/>
    </w:pPr>
    <w:rPr>
      <w:sz w:val="18"/>
    </w:rPr>
  </w:style>
  <w:style w:type="paragraph" w:styleId="Index5">
    <w:name w:val="index 5"/>
    <w:basedOn w:val="Normal"/>
    <w:next w:val="Normal"/>
    <w:autoRedefine/>
    <w:semiHidden/>
    <w:rsid w:val="00796B9B"/>
    <w:pPr>
      <w:ind w:left="1100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796B9B"/>
    <w:pPr>
      <w:ind w:left="1320" w:hanging="220"/>
    </w:pPr>
    <w:rPr>
      <w:sz w:val="18"/>
    </w:rPr>
  </w:style>
  <w:style w:type="paragraph" w:styleId="Index7">
    <w:name w:val="index 7"/>
    <w:basedOn w:val="Normal"/>
    <w:next w:val="Normal"/>
    <w:autoRedefine/>
    <w:semiHidden/>
    <w:rsid w:val="00796B9B"/>
    <w:pPr>
      <w:ind w:left="1540" w:hanging="220"/>
    </w:pPr>
    <w:rPr>
      <w:sz w:val="18"/>
    </w:rPr>
  </w:style>
  <w:style w:type="paragraph" w:styleId="Index8">
    <w:name w:val="index 8"/>
    <w:basedOn w:val="Normal"/>
    <w:next w:val="Normal"/>
    <w:autoRedefine/>
    <w:semiHidden/>
    <w:rsid w:val="00796B9B"/>
    <w:pPr>
      <w:ind w:left="1760" w:hanging="220"/>
    </w:pPr>
    <w:rPr>
      <w:sz w:val="18"/>
    </w:rPr>
  </w:style>
  <w:style w:type="paragraph" w:styleId="Index9">
    <w:name w:val="index 9"/>
    <w:basedOn w:val="Normal"/>
    <w:next w:val="Normal"/>
    <w:autoRedefine/>
    <w:semiHidden/>
    <w:rsid w:val="00796B9B"/>
    <w:pPr>
      <w:ind w:left="1980" w:hanging="220"/>
    </w:pPr>
    <w:rPr>
      <w:sz w:val="18"/>
    </w:rPr>
  </w:style>
  <w:style w:type="paragraph" w:styleId="IndexHeading">
    <w:name w:val="index heading"/>
    <w:basedOn w:val="Normal"/>
    <w:next w:val="Index1"/>
    <w:semiHidden/>
    <w:rsid w:val="00796B9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="Arial" w:hAnsi="Arial"/>
      <w:b/>
    </w:rPr>
  </w:style>
  <w:style w:type="paragraph" w:styleId="BodyTextIndent">
    <w:name w:val="Body Text Indent"/>
    <w:basedOn w:val="Normal"/>
    <w:semiHidden/>
    <w:rsid w:val="00796B9B"/>
    <w:pPr>
      <w:spacing w:after="120"/>
      <w:ind w:left="283"/>
    </w:pPr>
  </w:style>
  <w:style w:type="paragraph" w:styleId="BodyText">
    <w:name w:val="Body Text"/>
    <w:basedOn w:val="Normal"/>
    <w:semiHidden/>
    <w:rsid w:val="00796B9B"/>
    <w:rPr>
      <w:sz w:val="21"/>
    </w:rPr>
  </w:style>
  <w:style w:type="character" w:styleId="Hyperlink">
    <w:name w:val="Hyperlink"/>
    <w:basedOn w:val="DefaultParagraphFont"/>
    <w:semiHidden/>
    <w:rsid w:val="00796B9B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796B9B"/>
    <w:rPr>
      <w:color w:val="800080"/>
      <w:u w:val="single"/>
    </w:rPr>
  </w:style>
  <w:style w:type="paragraph" w:styleId="DocumentMap">
    <w:name w:val="Document Map"/>
    <w:basedOn w:val="Normal"/>
    <w:semiHidden/>
    <w:rsid w:val="00796B9B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7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7F56"/>
    <w:rPr>
      <w:rFonts w:ascii="Tahoma" w:hAnsi="Tahoma" w:cs="Tahoma"/>
      <w:sz w:val="16"/>
      <w:szCs w:val="16"/>
      <w:lang w:eastAsia="en-US"/>
    </w:rPr>
  </w:style>
  <w:style w:type="table" w:styleId="TableGrid">
    <w:name w:val="Table Grid"/>
    <w:basedOn w:val="TableNormal"/>
    <w:uiPriority w:val="59"/>
    <w:rsid w:val="00622BE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basedOn w:val="DefaultParagraphFont"/>
    <w:link w:val="Heading2"/>
    <w:rsid w:val="009F20C8"/>
    <w:rPr>
      <w:b/>
      <w:bCs/>
      <w:sz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266CA4"/>
    <w:pPr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296761"/>
    <w:rPr>
      <w:b/>
      <w:bCs/>
    </w:rPr>
  </w:style>
  <w:style w:type="paragraph" w:customStyle="1" w:styleId="hymn">
    <w:name w:val="hymn"/>
    <w:basedOn w:val="Normal"/>
    <w:rsid w:val="00403295"/>
    <w:pPr>
      <w:tabs>
        <w:tab w:val="left" w:pos="1985"/>
        <w:tab w:val="left" w:pos="283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AB9801-1D61-4F5F-93D7-99F5718B5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1066</TotalTime>
  <Pages>114</Pages>
  <Words>19633</Words>
  <Characters>111909</Characters>
  <Application>Microsoft Office Word</Application>
  <DocSecurity>0</DocSecurity>
  <Lines>932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christmas carols</vt:lpstr>
    </vt:vector>
  </TitlesOfParts>
  <Company>Home User</Company>
  <LinksUpToDate>false</LinksUpToDate>
  <CharactersWithSpaces>131280</CharactersWithSpaces>
  <SharedDoc>false</SharedDoc>
  <HLinks>
    <vt:vector size="642" baseType="variant">
      <vt:variant>
        <vt:i4>1835017</vt:i4>
      </vt:variant>
      <vt:variant>
        <vt:i4>318</vt:i4>
      </vt:variant>
      <vt:variant>
        <vt:i4>0</vt:i4>
      </vt:variant>
      <vt:variant>
        <vt:i4>5</vt:i4>
      </vt:variant>
      <vt:variant>
        <vt:lpwstr/>
      </vt:variant>
      <vt:variant>
        <vt:lpwstr>Whileshepherdswatched</vt:lpwstr>
      </vt:variant>
      <vt:variant>
        <vt:i4>786441</vt:i4>
      </vt:variant>
      <vt:variant>
        <vt:i4>315</vt:i4>
      </vt:variant>
      <vt:variant>
        <vt:i4>0</vt:i4>
      </vt:variant>
      <vt:variant>
        <vt:i4>5</vt:i4>
      </vt:variant>
      <vt:variant>
        <vt:lpwstr/>
      </vt:variant>
      <vt:variant>
        <vt:lpwstr>Whereyouthere</vt:lpwstr>
      </vt:variant>
      <vt:variant>
        <vt:i4>7929953</vt:i4>
      </vt:variant>
      <vt:variant>
        <vt:i4>312</vt:i4>
      </vt:variant>
      <vt:variant>
        <vt:i4>0</vt:i4>
      </vt:variant>
      <vt:variant>
        <vt:i4>5</vt:i4>
      </vt:variant>
      <vt:variant>
        <vt:lpwstr/>
      </vt:variant>
      <vt:variant>
        <vt:lpwstr>Whenceisthisgoodly</vt:lpwstr>
      </vt:variant>
      <vt:variant>
        <vt:i4>7077987</vt:i4>
      </vt:variant>
      <vt:variant>
        <vt:i4>309</vt:i4>
      </vt:variant>
      <vt:variant>
        <vt:i4>0</vt:i4>
      </vt:variant>
      <vt:variant>
        <vt:i4>5</vt:i4>
      </vt:variant>
      <vt:variant>
        <vt:lpwstr/>
      </vt:variant>
      <vt:variant>
        <vt:lpwstr>whatchildisthis</vt:lpwstr>
      </vt:variant>
      <vt:variant>
        <vt:i4>7471225</vt:i4>
      </vt:variant>
      <vt:variant>
        <vt:i4>306</vt:i4>
      </vt:variant>
      <vt:variant>
        <vt:i4>0</vt:i4>
      </vt:variant>
      <vt:variant>
        <vt:i4>5</vt:i4>
      </vt:variant>
      <vt:variant>
        <vt:lpwstr/>
      </vt:variant>
      <vt:variant>
        <vt:lpwstr>AmerryChristmas</vt:lpwstr>
      </vt:variant>
      <vt:variant>
        <vt:i4>2490430</vt:i4>
      </vt:variant>
      <vt:variant>
        <vt:i4>303</vt:i4>
      </vt:variant>
      <vt:variant>
        <vt:i4>0</vt:i4>
      </vt:variant>
      <vt:variant>
        <vt:i4>5</vt:i4>
      </vt:variant>
      <vt:variant>
        <vt:lpwstr/>
      </vt:variant>
      <vt:variant>
        <vt:lpwstr>_Hlk500739253	1,5005,5033,0,,We three kings of orient are</vt:lpwstr>
      </vt:variant>
      <vt:variant>
        <vt:i4>262207</vt:i4>
      </vt:variant>
      <vt:variant>
        <vt:i4>300</vt:i4>
      </vt:variant>
      <vt:variant>
        <vt:i4>0</vt:i4>
      </vt:variant>
      <vt:variant>
        <vt:i4>5</vt:i4>
      </vt:variant>
      <vt:variant>
        <vt:lpwstr/>
      </vt:variant>
      <vt:variant>
        <vt:lpwstr>_Hlk471390038</vt:lpwstr>
      </vt:variant>
      <vt:variant>
        <vt:i4>262206</vt:i4>
      </vt:variant>
      <vt:variant>
        <vt:i4>297</vt:i4>
      </vt:variant>
      <vt:variant>
        <vt:i4>0</vt:i4>
      </vt:variant>
      <vt:variant>
        <vt:i4>5</vt:i4>
      </vt:variant>
      <vt:variant>
        <vt:lpwstr/>
      </vt:variant>
      <vt:variant>
        <vt:lpwstr>_Hlk471390139</vt:lpwstr>
      </vt:variant>
      <vt:variant>
        <vt:i4>7209085</vt:i4>
      </vt:variant>
      <vt:variant>
        <vt:i4>294</vt:i4>
      </vt:variant>
      <vt:variant>
        <vt:i4>0</vt:i4>
      </vt:variant>
      <vt:variant>
        <vt:i4>5</vt:i4>
      </vt:variant>
      <vt:variant>
        <vt:lpwstr/>
      </vt:variant>
      <vt:variant>
        <vt:lpwstr>Tonight</vt:lpwstr>
      </vt:variant>
      <vt:variant>
        <vt:i4>5177423</vt:i4>
      </vt:variant>
      <vt:variant>
        <vt:i4>291</vt:i4>
      </vt:variant>
      <vt:variant>
        <vt:i4>0</vt:i4>
      </vt:variant>
      <vt:variant>
        <vt:i4>5</vt:i4>
      </vt:variant>
      <vt:variant>
        <vt:lpwstr/>
      </vt:variant>
      <vt:variant>
        <vt:lpwstr>_Hlk500744577	1,33163,33199,0,,Three kings from Persian lands a</vt:lpwstr>
      </vt:variant>
      <vt:variant>
        <vt:i4>7143463</vt:i4>
      </vt:variant>
      <vt:variant>
        <vt:i4>288</vt:i4>
      </vt:variant>
      <vt:variant>
        <vt:i4>0</vt:i4>
      </vt:variant>
      <vt:variant>
        <vt:i4>5</vt:i4>
      </vt:variant>
      <vt:variant>
        <vt:lpwstr/>
      </vt:variant>
      <vt:variant>
        <vt:lpwstr>_Hlk500737526	1,28207,28237,0,,The Virgin Mary had a baby boy</vt:lpwstr>
      </vt:variant>
      <vt:variant>
        <vt:i4>6815770</vt:i4>
      </vt:variant>
      <vt:variant>
        <vt:i4>285</vt:i4>
      </vt:variant>
      <vt:variant>
        <vt:i4>0</vt:i4>
      </vt:variant>
      <vt:variant>
        <vt:i4>5</vt:i4>
      </vt:variant>
      <vt:variant>
        <vt:lpwstr/>
      </vt:variant>
      <vt:variant>
        <vt:lpwstr>_Hlk532710264	1,36688,36738,0,,The truth from above_x0013_ XE "The tr</vt:lpwstr>
      </vt:variant>
      <vt:variant>
        <vt:i4>8061037</vt:i4>
      </vt:variant>
      <vt:variant>
        <vt:i4>282</vt:i4>
      </vt:variant>
      <vt:variant>
        <vt:i4>0</vt:i4>
      </vt:variant>
      <vt:variant>
        <vt:i4>5</vt:i4>
      </vt:variant>
      <vt:variant>
        <vt:lpwstr/>
      </vt:variant>
      <vt:variant>
        <vt:lpwstr>Threekings</vt:lpwstr>
      </vt:variant>
      <vt:variant>
        <vt:i4>1638422</vt:i4>
      </vt:variant>
      <vt:variant>
        <vt:i4>279</vt:i4>
      </vt:variant>
      <vt:variant>
        <vt:i4>0</vt:i4>
      </vt:variant>
      <vt:variant>
        <vt:i4>5</vt:i4>
      </vt:variant>
      <vt:variant>
        <vt:lpwstr/>
      </vt:variant>
      <vt:variant>
        <vt:lpwstr>shepherdspipe</vt:lpwstr>
      </vt:variant>
      <vt:variant>
        <vt:i4>7471211</vt:i4>
      </vt:variant>
      <vt:variant>
        <vt:i4>276</vt:i4>
      </vt:variant>
      <vt:variant>
        <vt:i4>0</vt:i4>
      </vt:variant>
      <vt:variant>
        <vt:i4>5</vt:i4>
      </vt:variant>
      <vt:variant>
        <vt:lpwstr/>
      </vt:variant>
      <vt:variant>
        <vt:lpwstr>PresentSong</vt:lpwstr>
      </vt:variant>
      <vt:variant>
        <vt:i4>262144</vt:i4>
      </vt:variant>
      <vt:variant>
        <vt:i4>273</vt:i4>
      </vt:variant>
      <vt:variant>
        <vt:i4>0</vt:i4>
      </vt:variant>
      <vt:variant>
        <vt:i4>5</vt:i4>
      </vt:variant>
      <vt:variant>
        <vt:lpwstr/>
      </vt:variant>
      <vt:variant>
        <vt:lpwstr>thelittleroadtoBethlehem</vt:lpwstr>
      </vt:variant>
      <vt:variant>
        <vt:i4>7602294</vt:i4>
      </vt:variant>
      <vt:variant>
        <vt:i4>270</vt:i4>
      </vt:variant>
      <vt:variant>
        <vt:i4>0</vt:i4>
      </vt:variant>
      <vt:variant>
        <vt:i4>5</vt:i4>
      </vt:variant>
      <vt:variant>
        <vt:lpwstr/>
      </vt:variant>
      <vt:variant>
        <vt:lpwstr>LindenTree</vt:lpwstr>
      </vt:variant>
      <vt:variant>
        <vt:i4>6422579</vt:i4>
      </vt:variant>
      <vt:variant>
        <vt:i4>267</vt:i4>
      </vt:variant>
      <vt:variant>
        <vt:i4>0</vt:i4>
      </vt:variant>
      <vt:variant>
        <vt:i4>5</vt:i4>
      </vt:variant>
      <vt:variant>
        <vt:lpwstr/>
      </vt:variant>
      <vt:variant>
        <vt:lpwstr>_Hlk500738777	1,17698,17719,0,,The holly and the ivy</vt:lpwstr>
      </vt:variant>
      <vt:variant>
        <vt:i4>65624</vt:i4>
      </vt:variant>
      <vt:variant>
        <vt:i4>264</vt:i4>
      </vt:variant>
      <vt:variant>
        <vt:i4>0</vt:i4>
      </vt:variant>
      <vt:variant>
        <vt:i4>5</vt:i4>
      </vt:variant>
      <vt:variant>
        <vt:lpwstr/>
      </vt:variant>
      <vt:variant>
        <vt:lpwstr>_Hlk500738685	1,14389,14405,0,,The first Nowell</vt:lpwstr>
      </vt:variant>
      <vt:variant>
        <vt:i4>7340139</vt:i4>
      </vt:variant>
      <vt:variant>
        <vt:i4>261</vt:i4>
      </vt:variant>
      <vt:variant>
        <vt:i4>0</vt:i4>
      </vt:variant>
      <vt:variant>
        <vt:i4>5</vt:i4>
      </vt:variant>
      <vt:variant>
        <vt:lpwstr/>
      </vt:variant>
      <vt:variant>
        <vt:lpwstr>thecherrytreecarol</vt:lpwstr>
      </vt:variant>
      <vt:variant>
        <vt:i4>7864417</vt:i4>
      </vt:variant>
      <vt:variant>
        <vt:i4>258</vt:i4>
      </vt:variant>
      <vt:variant>
        <vt:i4>0</vt:i4>
      </vt:variant>
      <vt:variant>
        <vt:i4>5</vt:i4>
      </vt:variant>
      <vt:variant>
        <vt:lpwstr/>
      </vt:variant>
      <vt:variant>
        <vt:lpwstr>CatandMouse</vt:lpwstr>
      </vt:variant>
      <vt:variant>
        <vt:i4>5111885</vt:i4>
      </vt:variant>
      <vt:variant>
        <vt:i4>255</vt:i4>
      </vt:variant>
      <vt:variant>
        <vt:i4>0</vt:i4>
      </vt:variant>
      <vt:variant>
        <vt:i4>5</vt:i4>
      </vt:variant>
      <vt:variant>
        <vt:lpwstr/>
      </vt:variant>
      <vt:variant>
        <vt:lpwstr>_Hlk500739136	1,29613,29647,0,,The angel Gabriel from heaven ca</vt:lpwstr>
      </vt:variant>
      <vt:variant>
        <vt:i4>4784193</vt:i4>
      </vt:variant>
      <vt:variant>
        <vt:i4>252</vt:i4>
      </vt:variant>
      <vt:variant>
        <vt:i4>0</vt:i4>
      </vt:variant>
      <vt:variant>
        <vt:i4>5</vt:i4>
      </vt:variant>
      <vt:variant>
        <vt:lpwstr/>
      </vt:variant>
      <vt:variant>
        <vt:lpwstr>_Hlk500738917	1,23039,23051,0,,Sussex Carol</vt:lpwstr>
      </vt:variant>
      <vt:variant>
        <vt:i4>7733364</vt:i4>
      </vt:variant>
      <vt:variant>
        <vt:i4>249</vt:i4>
      </vt:variant>
      <vt:variant>
        <vt:i4>0</vt:i4>
      </vt:variant>
      <vt:variant>
        <vt:i4>5</vt:i4>
      </vt:variant>
      <vt:variant>
        <vt:lpwstr/>
      </vt:variant>
      <vt:variant>
        <vt:lpwstr>Stillstillstill</vt:lpwstr>
      </vt:variant>
      <vt:variant>
        <vt:i4>524291</vt:i4>
      </vt:variant>
      <vt:variant>
        <vt:i4>246</vt:i4>
      </vt:variant>
      <vt:variant>
        <vt:i4>0</vt:i4>
      </vt:variant>
      <vt:variant>
        <vt:i4>5</vt:i4>
      </vt:variant>
      <vt:variant>
        <vt:lpwstr/>
      </vt:variant>
      <vt:variant>
        <vt:lpwstr>StarCarol</vt:lpwstr>
      </vt:variant>
      <vt:variant>
        <vt:i4>7012402</vt:i4>
      </vt:variant>
      <vt:variant>
        <vt:i4>243</vt:i4>
      </vt:variant>
      <vt:variant>
        <vt:i4>0</vt:i4>
      </vt:variant>
      <vt:variant>
        <vt:i4>5</vt:i4>
      </vt:variant>
      <vt:variant>
        <vt:lpwstr/>
      </vt:variant>
      <vt:variant>
        <vt:lpwstr>_Hlk500738567	1,12617,12634,4094,Verse,Star in the South</vt:lpwstr>
      </vt:variant>
      <vt:variant>
        <vt:i4>524291</vt:i4>
      </vt:variant>
      <vt:variant>
        <vt:i4>240</vt:i4>
      </vt:variant>
      <vt:variant>
        <vt:i4>0</vt:i4>
      </vt:variant>
      <vt:variant>
        <vt:i4>5</vt:i4>
      </vt:variant>
      <vt:variant>
        <vt:lpwstr/>
      </vt:variant>
      <vt:variant>
        <vt:lpwstr>StarCarol</vt:lpwstr>
      </vt:variant>
      <vt:variant>
        <vt:i4>4390984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_Hlk500738995	1,24690,24702,0,,Sing lullaby</vt:lpwstr>
      </vt:variant>
      <vt:variant>
        <vt:i4>7864371</vt:i4>
      </vt:variant>
      <vt:variant>
        <vt:i4>234</vt:i4>
      </vt:variant>
      <vt:variant>
        <vt:i4>0</vt:i4>
      </vt:variant>
      <vt:variant>
        <vt:i4>5</vt:i4>
      </vt:variant>
      <vt:variant>
        <vt:lpwstr/>
      </vt:variant>
      <vt:variant>
        <vt:lpwstr>_Hlk500737843	1,2507,2531,0,,Silent night, holy night</vt:lpwstr>
      </vt:variant>
      <vt:variant>
        <vt:i4>6553725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ShepherdsPipeCarol</vt:lpwstr>
      </vt:variant>
      <vt:variant>
        <vt:i4>5177427</vt:i4>
      </vt:variant>
      <vt:variant>
        <vt:i4>228</vt:i4>
      </vt:variant>
      <vt:variant>
        <vt:i4>0</vt:i4>
      </vt:variant>
      <vt:variant>
        <vt:i4>5</vt:i4>
      </vt:variant>
      <vt:variant>
        <vt:lpwstr/>
      </vt:variant>
      <vt:variant>
        <vt:lpwstr>_Hlk500820531	1,34062,34095,0,,Shepherds, in the field abiding </vt:lpwstr>
      </vt:variant>
      <vt:variant>
        <vt:i4>1441822</vt:i4>
      </vt:variant>
      <vt:variant>
        <vt:i4>225</vt:i4>
      </vt:variant>
      <vt:variant>
        <vt:i4>0</vt:i4>
      </vt:variant>
      <vt:variant>
        <vt:i4>5</vt:i4>
      </vt:variant>
      <vt:variant>
        <vt:lpwstr/>
      </vt:variant>
      <vt:variant>
        <vt:lpwstr>Calypsocarol</vt:lpwstr>
      </vt:variant>
      <vt:variant>
        <vt:i4>458810</vt:i4>
      </vt:variant>
      <vt:variant>
        <vt:i4>222</vt:i4>
      </vt:variant>
      <vt:variant>
        <vt:i4>0</vt:i4>
      </vt:variant>
      <vt:variant>
        <vt:i4>5</vt:i4>
      </vt:variant>
      <vt:variant>
        <vt:lpwstr/>
      </vt:variant>
      <vt:variant>
        <vt:lpwstr>_Hlk471389494</vt:lpwstr>
      </vt:variant>
      <vt:variant>
        <vt:i4>917518</vt:i4>
      </vt:variant>
      <vt:variant>
        <vt:i4>219</vt:i4>
      </vt:variant>
      <vt:variant>
        <vt:i4>0</vt:i4>
      </vt:variant>
      <vt:variant>
        <vt:i4>5</vt:i4>
      </vt:variant>
      <vt:variant>
        <vt:lpwstr/>
      </vt:variant>
      <vt:variant>
        <vt:lpwstr>Sansdaycarol</vt:lpwstr>
      </vt:variant>
      <vt:variant>
        <vt:i4>7864417</vt:i4>
      </vt:variant>
      <vt:variant>
        <vt:i4>216</vt:i4>
      </vt:variant>
      <vt:variant>
        <vt:i4>0</vt:i4>
      </vt:variant>
      <vt:variant>
        <vt:i4>5</vt:i4>
      </vt:variant>
      <vt:variant>
        <vt:lpwstr/>
      </vt:variant>
      <vt:variant>
        <vt:lpwstr>CatandMouse</vt:lpwstr>
      </vt:variant>
      <vt:variant>
        <vt:i4>6815871</vt:i4>
      </vt:variant>
      <vt:variant>
        <vt:i4>213</vt:i4>
      </vt:variant>
      <vt:variant>
        <vt:i4>0</vt:i4>
      </vt:variant>
      <vt:variant>
        <vt:i4>5</vt:i4>
      </vt:variant>
      <vt:variant>
        <vt:lpwstr/>
      </vt:variant>
      <vt:variant>
        <vt:lpwstr>RoundOrange</vt:lpwstr>
      </vt:variant>
      <vt:variant>
        <vt:i4>3080300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_Hlk500822230	1,34931,34945,4094,Verse,Rocking Carol_x000d_</vt:lpwstr>
      </vt:variant>
      <vt:variant>
        <vt:i4>6619256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Riseupshepherd</vt:lpwstr>
      </vt:variant>
      <vt:variant>
        <vt:i4>7798900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APolishLullaby</vt:lpwstr>
      </vt:variant>
      <vt:variant>
        <vt:i4>7733356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pastthreeaclock</vt:lpwstr>
      </vt:variant>
      <vt:variant>
        <vt:i4>7340151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LittleOnesleep</vt:lpwstr>
      </vt:variant>
      <vt:variant>
        <vt:i4>393284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_Hlk500739660	1,23662,23700,0,,On Christmas night all Christian</vt:lpwstr>
      </vt:variant>
      <vt:variant>
        <vt:i4>1441792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_Hlk500729525	1,1199,1225,0,,Once in Royal David's city</vt:lpwstr>
      </vt:variant>
      <vt:variant>
        <vt:i4>5242889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_Hlk500737936	1,3991,4017,0,,O little town of Bethlehem</vt:lpwstr>
      </vt:variant>
      <vt:variant>
        <vt:i4>983097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_Hlk471389714</vt:lpwstr>
      </vt:variant>
      <vt:variant>
        <vt:i4>7929976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Oholynight</vt:lpwstr>
      </vt:variant>
      <vt:variant>
        <vt:i4>2490418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_Hlk500738097	1,5727,5750,0,,O come, all ye faithful</vt:lpwstr>
      </vt:variant>
      <vt:variant>
        <vt:i4>7340139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thecherrytreecarol</vt:lpwstr>
      </vt:variant>
      <vt:variant>
        <vt:i4>917518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Sansdaycarol</vt:lpwstr>
      </vt:variant>
      <vt:variant>
        <vt:i4>1441801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NativityCarol</vt:lpwstr>
      </vt:variant>
      <vt:variant>
        <vt:i4>1048595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Mynlyking</vt:lpwstr>
      </vt:variant>
      <vt:variant>
        <vt:i4>7405685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Maythenight</vt:lpwstr>
      </vt:variant>
      <vt:variant>
        <vt:i4>7667830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longtimeagoinBethlehem</vt:lpwstr>
      </vt:variant>
      <vt:variant>
        <vt:i4>589848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CoventryCarol</vt:lpwstr>
      </vt:variant>
      <vt:variant>
        <vt:i4>8126577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lullabymyJesus</vt:lpwstr>
      </vt:variant>
      <vt:variant>
        <vt:i4>7667830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longtimeagoinBethlehem</vt:lpwstr>
      </vt:variant>
      <vt:variant>
        <vt:i4>7340151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LittleOnesleep</vt:lpwstr>
      </vt:variant>
      <vt:variant>
        <vt:i4>1507392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_Hlk500739062	1,26193,26221,0,,Little Donkey, little donkey</vt:lpwstr>
      </vt:variant>
      <vt:variant>
        <vt:i4>7012473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_Hlk500730902	1,12518,12535,4094,Verse,Joy to the world!</vt:lpwstr>
      </vt:variant>
      <vt:variant>
        <vt:i4>7209073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JesusChristtheAppleTree</vt:lpwstr>
      </vt:variant>
      <vt:variant>
        <vt:i4>6619242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Itwasonastarrynight</vt:lpwstr>
      </vt:variant>
      <vt:variant>
        <vt:i4>3866744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_Hlk500738189	1,8386,8417,4094,Verse,It came upon the midnight clear</vt:lpwstr>
      </vt:variant>
      <vt:variant>
        <vt:i4>6684796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Itcameuponamidnight</vt:lpwstr>
      </vt:variant>
      <vt:variant>
        <vt:i4>7143525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Infantholy</vt:lpwstr>
      </vt:variant>
      <vt:variant>
        <vt:i4>196678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_Hlk500742952	1,31162,31186,0,,In the bleak mid-winter_x000d_</vt:lpwstr>
      </vt:variant>
      <vt:variant>
        <vt:i4>7602294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LindenTree</vt:lpwstr>
      </vt:variant>
      <vt:variant>
        <vt:i4>1835028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Indulcijubilo</vt:lpwstr>
      </vt:variant>
      <vt:variant>
        <vt:i4>7405688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Ilestne</vt:lpwstr>
      </vt:variant>
      <vt:variant>
        <vt:i4>589843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Ifyewouldhear</vt:lpwstr>
      </vt:variant>
      <vt:variant>
        <vt:i4>7209071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threeshipssailingin</vt:lpwstr>
      </vt:variant>
      <vt:variant>
        <vt:i4>1048595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Mynlyking</vt:lpwstr>
      </vt:variant>
      <vt:variant>
        <vt:i4>7733371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Angelscarol</vt:lpwstr>
      </vt:variant>
      <vt:variant>
        <vt:i4>7864359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_Hlk500738230	1,9945,9973,4094,Verse,Hark! the herald angels sing</vt:lpwstr>
      </vt:variant>
      <vt:variant>
        <vt:i4>5177371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_Hlk500739088	1,28227,28246,0,,Good King Wenceslas</vt:lpwstr>
      </vt:variant>
      <vt:variant>
        <vt:i4>1376265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_Hlk500738373	1,11027,11054,4094,order,Good Christian men, rejoice</vt:lpwstr>
      </vt:variant>
      <vt:variant>
        <vt:i4>3342376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_Hlk500738731	1,15836,15865,0,,God rest you merry, gentlemen</vt:lpwstr>
      </vt:variant>
      <vt:variant>
        <vt:i4>6553725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ShepherdsPipeCarol</vt:lpwstr>
      </vt:variant>
      <vt:variant>
        <vt:i4>1114120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Gotellitonthemountain</vt:lpwstr>
      </vt:variant>
      <vt:variant>
        <vt:i4>6881391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GloriainExcelsisDeo</vt:lpwstr>
      </vt:variant>
      <vt:variant>
        <vt:i4>1245186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gladtidingsofjoy</vt:lpwstr>
      </vt:variant>
      <vt:variant>
        <vt:i4>720920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fumfumfum</vt:lpwstr>
      </vt:variant>
      <vt:variant>
        <vt:i4>1769498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DormiJesu</vt:lpwstr>
      </vt:variant>
      <vt:variant>
        <vt:i4>8192118</vt:i4>
      </vt:variant>
      <vt:variant>
        <vt:i4>72</vt:i4>
      </vt:variant>
      <vt:variant>
        <vt:i4>0</vt:i4>
      </vt:variant>
      <vt:variant>
        <vt:i4>5</vt:i4>
      </vt:variant>
      <vt:variant>
        <vt:lpwstr/>
      </vt:variant>
      <vt:variant>
        <vt:lpwstr>Dingdongmerrily</vt:lpwstr>
      </vt:variant>
      <vt:variant>
        <vt:i4>3538982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_Hlk500739027	1,25591,25617,0,,Ding dong! merrily on high</vt:lpwstr>
      </vt:variant>
      <vt:variant>
        <vt:i4>6422647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deckthehall</vt:lpwstr>
      </vt:variant>
      <vt:variant>
        <vt:i4>1900566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DevirginMary</vt:lpwstr>
      </vt:variant>
      <vt:variant>
        <vt:i4>589848</vt:i4>
      </vt:variant>
      <vt:variant>
        <vt:i4>60</vt:i4>
      </vt:variant>
      <vt:variant>
        <vt:i4>0</vt:i4>
      </vt:variant>
      <vt:variant>
        <vt:i4>5</vt:i4>
      </vt:variant>
      <vt:variant>
        <vt:lpwstr/>
      </vt:variant>
      <vt:variant>
        <vt:lpwstr>CoventryCarol</vt:lpwstr>
      </vt:variant>
      <vt:variant>
        <vt:i4>6881391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GloriainExcelsisDeo</vt:lpwstr>
      </vt:variant>
      <vt:variant>
        <vt:i4>2031623</vt:i4>
      </vt:variant>
      <vt:variant>
        <vt:i4>54</vt:i4>
      </vt:variant>
      <vt:variant>
        <vt:i4>0</vt:i4>
      </vt:variant>
      <vt:variant>
        <vt:i4>5</vt:i4>
      </vt:variant>
      <vt:variant>
        <vt:lpwstr/>
      </vt:variant>
      <vt:variant>
        <vt:lpwstr>Comeandjointhecelebration</vt:lpwstr>
      </vt:variant>
      <vt:variant>
        <vt:i4>786439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Christmaslullaby</vt:lpwstr>
      </vt:variant>
      <vt:variant>
        <vt:i4>6815847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ChildofGod</vt:lpwstr>
      </vt:variant>
      <vt:variant>
        <vt:i4>7864417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CatandMouse</vt:lpwstr>
      </vt:variant>
      <vt:variant>
        <vt:i4>6946916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_Hlk500738834	1,20881,20894,0,,Calypso carol</vt:lpwstr>
      </vt:variant>
      <vt:variant>
        <vt:i4>7405688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Ilestne</vt:lpwstr>
      </vt:variant>
      <vt:variant>
        <vt:i4>3342368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_Hlk500738957	1,24080,24097,0,,Born in the night</vt:lpwstr>
      </vt:variant>
      <vt:variant>
        <vt:i4>1441801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NativityCarol</vt:lpwstr>
      </vt:variant>
      <vt:variant>
        <vt:i4>1966096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BethlehemDown</vt:lpwstr>
      </vt:variant>
      <vt:variant>
        <vt:i4>6422632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_Hlk500739293	1,6907,6923,0,,Away in a manger</vt:lpwstr>
      </vt:variant>
      <vt:variant>
        <vt:i4>262144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thelittleroadtoBethlehem</vt:lpwstr>
      </vt:variant>
      <vt:variant>
        <vt:i4>1966088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angelsfromtherealmsof</vt:lpwstr>
      </vt:variant>
      <vt:variant>
        <vt:i4>7733371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Angelscarol</vt:lpwstr>
      </vt:variant>
      <vt:variant>
        <vt:i4>1703938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Angelcarolwithinfantholy</vt:lpwstr>
      </vt:variant>
      <vt:variant>
        <vt:i4>7667814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adamlayybounden</vt:lpwstr>
      </vt:variant>
      <vt:variant>
        <vt:i4>7798900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APolishLullaby</vt:lpwstr>
      </vt:variant>
      <vt:variant>
        <vt:i4>7471225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AmerryChristmas</vt:lpwstr>
      </vt:variant>
      <vt:variant>
        <vt:i4>16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Amaidenmosttender</vt:lpwstr>
      </vt:variant>
      <vt:variant>
        <vt:i4>7405685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Maythenight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christmas carols</dc:title>
  <dc:subject/>
  <dc:creator>D.L. Littlewood</dc:creator>
  <cp:keywords/>
  <cp:lastModifiedBy>michael raynor</cp:lastModifiedBy>
  <cp:revision>66</cp:revision>
  <dcterms:created xsi:type="dcterms:W3CDTF">2015-12-16T17:18:00Z</dcterms:created>
  <dcterms:modified xsi:type="dcterms:W3CDTF">2019-02-07T22:31:00Z</dcterms:modified>
</cp:coreProperties>
</file>